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A8B9" w14:textId="77777777" w:rsidR="000B4E0E" w:rsidRDefault="000B4E0E"/>
    <w:p w14:paraId="797BB3FE" w14:textId="3016A085" w:rsidR="000B4E0E" w:rsidRDefault="00000000">
      <w:pPr>
        <w:jc w:val="center"/>
        <w:rPr>
          <w:ins w:id="0" w:author="jinhaocao@163.com" w:date="2022-12-14T09:14:00Z"/>
        </w:rPr>
      </w:pPr>
      <w:r>
        <w:t>What causes more and more postgraduate students</w:t>
      </w:r>
      <w:ins w:id="1" w:author="jinhaocao@163.com" w:date="2022-12-14T09:50:00Z">
        <w:r w:rsidR="006E36BF">
          <w:t xml:space="preserve"> (</w:t>
        </w:r>
        <w:r w:rsidR="006E36BF">
          <w:rPr>
            <w:rFonts w:hint="eastAsia"/>
          </w:rPr>
          <w:t>大写</w:t>
        </w:r>
        <w:r w:rsidR="006E36BF">
          <w:t>)</w:t>
        </w:r>
      </w:ins>
    </w:p>
    <w:p w14:paraId="2A02F27B" w14:textId="204CA625" w:rsidR="00A276CA" w:rsidRPr="00A276CA" w:rsidRDefault="00A276CA">
      <w:pPr>
        <w:jc w:val="center"/>
      </w:pPr>
      <w:ins w:id="2" w:author="jinhaocao@163.com" w:date="2022-12-14T09:14:00Z">
        <w:r>
          <w:t xml:space="preserve">What Factors Contributes to </w:t>
        </w:r>
      </w:ins>
      <w:ins w:id="3" w:author="jinhaocao@163.com" w:date="2022-12-14T09:15:00Z">
        <w:r>
          <w:t>the Increasing Number of Postgraduate Students</w:t>
        </w:r>
      </w:ins>
    </w:p>
    <w:p w14:paraId="19B521F8" w14:textId="7779CFD6" w:rsidR="000B4E0E" w:rsidRDefault="00000000">
      <w:pPr>
        <w:ind w:firstLineChars="200" w:firstLine="420"/>
      </w:pPr>
      <w:r>
        <w:t xml:space="preserve">In modern society, </w:t>
      </w:r>
      <w:r>
        <w:rPr>
          <w:rFonts w:hint="eastAsia"/>
        </w:rPr>
        <w:t>t</w:t>
      </w:r>
      <w:r>
        <w:t>he number of graduate students is increasing constantly</w:t>
      </w:r>
      <w:r>
        <w:rPr>
          <w:rFonts w:hint="eastAsia"/>
        </w:rPr>
        <w:t>.</w:t>
      </w:r>
      <w:ins w:id="4" w:author="jinhaocao@163.com" w:date="2022-12-14T09:15:00Z">
        <w:r w:rsidR="00A276CA">
          <w:t xml:space="preserve"> </w:t>
        </w:r>
      </w:ins>
      <w:r>
        <w:t xml:space="preserve">The causes lying behind are multiple. </w:t>
      </w:r>
    </w:p>
    <w:p w14:paraId="54E4E2F6" w14:textId="0603D356" w:rsidR="000B4E0E" w:rsidRDefault="00000000">
      <w:pPr>
        <w:ind w:firstLineChars="200" w:firstLine="420"/>
      </w:pPr>
      <w:r>
        <w:t>The main cause</w:t>
      </w:r>
      <w:del w:id="5" w:author="jinhaocao@163.com" w:date="2022-12-14T09:16:00Z">
        <w:r w:rsidDel="00A276CA">
          <w:delText>s</w:delText>
        </w:r>
      </w:del>
      <w:r>
        <w:t xml:space="preserve"> of </w:t>
      </w:r>
      <w:r>
        <w:rPr>
          <w:rFonts w:hint="eastAsia"/>
        </w:rPr>
        <w:t xml:space="preserve">the </w:t>
      </w:r>
      <w:r>
        <w:t>increasing</w:t>
      </w:r>
      <w:r>
        <w:rPr>
          <w:rFonts w:hint="eastAsia"/>
        </w:rPr>
        <w:t xml:space="preserve"> number of </w:t>
      </w:r>
      <w:r>
        <w:t>postgraduate students</w:t>
      </w:r>
      <w:r>
        <w:rPr>
          <w:rFonts w:hint="eastAsia"/>
        </w:rPr>
        <w:t xml:space="preserve"> </w:t>
      </w:r>
      <w:r>
        <w:t xml:space="preserve">are undoubtedly </w:t>
      </w:r>
      <w:r>
        <w:rPr>
          <w:rFonts w:hint="eastAsia"/>
        </w:rPr>
        <w:t>h</w:t>
      </w:r>
      <w:r>
        <w:t>uge employment pressure</w:t>
      </w:r>
      <w:r>
        <w:rPr>
          <w:rFonts w:hint="eastAsia"/>
        </w:rPr>
        <w:t>.</w:t>
      </w:r>
      <w:ins w:id="6" w:author="jinhaocao@163.com" w:date="2022-12-14T09:16:00Z">
        <w:r w:rsidR="00A276CA">
          <w:t xml:space="preserve"> </w:t>
        </w:r>
      </w:ins>
      <w:r>
        <w:rPr>
          <w:rFonts w:hint="eastAsia"/>
        </w:rPr>
        <w:t xml:space="preserve">Postgraduate students can give themselves a certain buffer period, so that they can </w:t>
      </w:r>
      <w:del w:id="7" w:author="jinhaocao@163.com" w:date="2022-12-14T09:20:00Z">
        <w:r w:rsidDel="00A276CA">
          <w:rPr>
            <w:rFonts w:hint="eastAsia"/>
          </w:rPr>
          <w:delText xml:space="preserve">not </w:delText>
        </w:r>
      </w:del>
      <w:del w:id="8" w:author="jinhaocao@163.com" w:date="2022-12-14T09:19:00Z">
        <w:r w:rsidDel="00A276CA">
          <w:rPr>
            <w:rFonts w:hint="eastAsia"/>
          </w:rPr>
          <w:delText>enter social work so early</w:delText>
        </w:r>
      </w:del>
      <w:ins w:id="9" w:author="jinhaocao@163.com" w:date="2022-12-14T09:22:00Z">
        <w:r w:rsidR="00A276CA">
          <w:t>get their first employment</w:t>
        </w:r>
      </w:ins>
      <w:ins w:id="10" w:author="jinhaocao@163.com" w:date="2022-12-14T09:24:00Z">
        <w:r w:rsidR="00455CEF">
          <w:t xml:space="preserve"> a</w:t>
        </w:r>
        <w:r w:rsidR="00455CEF" w:rsidRPr="00455CEF">
          <w:t>s late as possible</w:t>
        </w:r>
      </w:ins>
      <w:r>
        <w:rPr>
          <w:rFonts w:hint="eastAsia"/>
        </w:rPr>
        <w:t>.</w:t>
      </w:r>
    </w:p>
    <w:p w14:paraId="1F5C1819" w14:textId="7AC8EC00" w:rsidR="00281334" w:rsidRDefault="00000000" w:rsidP="00281334">
      <w:pPr>
        <w:ind w:firstLineChars="200" w:firstLine="420"/>
      </w:pPr>
      <w:r>
        <w:rPr>
          <w:rFonts w:hint="eastAsia"/>
        </w:rPr>
        <w:t>Secondly,</w:t>
      </w:r>
      <w:ins w:id="11" w:author="jinhaocao@163.com" w:date="2022-12-14T09:25:00Z">
        <w:r w:rsidR="009D5BA8">
          <w:t xml:space="preserve"> m</w:t>
        </w:r>
      </w:ins>
      <w:del w:id="12" w:author="jinhaocao@163.com" w:date="2022-12-14T09:25:00Z">
        <w:r w:rsidDel="009D5BA8">
          <w:rPr>
            <w:rFonts w:hint="eastAsia"/>
          </w:rPr>
          <w:delText>M</w:delText>
        </w:r>
      </w:del>
      <w:r>
        <w:rPr>
          <w:rFonts w:hint="eastAsia"/>
        </w:rPr>
        <w:t>ore and more</w:t>
      </w:r>
      <w:del w:id="13" w:author="jinhaocao@163.com" w:date="2022-12-14T09:26:00Z">
        <w:r w:rsidDel="009D5BA8">
          <w:rPr>
            <w:rFonts w:hint="eastAsia"/>
          </w:rPr>
          <w:delText xml:space="preserve"> people</w:delText>
        </w:r>
      </w:del>
      <w:ins w:id="14" w:author="jinhaocao@163.com" w:date="2022-12-14T09:26:00Z">
        <w:r w:rsidR="009D5BA8">
          <w:t xml:space="preserve"> students</w:t>
        </w:r>
      </w:ins>
      <w:r>
        <w:rPr>
          <w:rFonts w:hint="eastAsia"/>
        </w:rPr>
        <w:t xml:space="preserve"> hope to receive further education</w:t>
      </w:r>
      <w:del w:id="15" w:author="jinhaocao@163.com" w:date="2022-12-14T09:26:00Z">
        <w:r w:rsidDel="009D5BA8">
          <w:rPr>
            <w:rFonts w:hint="eastAsia"/>
          </w:rPr>
          <w:delText xml:space="preserve"> in order </w:delText>
        </w:r>
      </w:del>
      <w:ins w:id="16" w:author="jinhaocao@163.com" w:date="2022-12-14T09:26:00Z">
        <w:r w:rsidR="009D5BA8">
          <w:t xml:space="preserve"> </w:t>
        </w:r>
      </w:ins>
      <w:r>
        <w:rPr>
          <w:rFonts w:hint="eastAsia"/>
        </w:rPr>
        <w:t>to better improve themselves.</w:t>
      </w:r>
      <w:ins w:id="17" w:author="jinhaocao@163.com" w:date="2022-12-14T09:27:00Z">
        <w:r w:rsidR="009D5BA8">
          <w:t xml:space="preserve"> </w:t>
        </w:r>
      </w:ins>
      <w:r>
        <w:rPr>
          <w:rFonts w:hint="eastAsia"/>
        </w:rPr>
        <w:t>Having learned</w:t>
      </w:r>
      <w:del w:id="18" w:author="jinhaocao@163.com" w:date="2022-12-14T09:30:00Z">
        <w:r w:rsidDel="009D5BA8">
          <w:rPr>
            <w:rFonts w:hint="eastAsia"/>
          </w:rPr>
          <w:delText xml:space="preserve"> more</w:delText>
        </w:r>
      </w:del>
      <w:ins w:id="19" w:author="jinhaocao@163.com" w:date="2022-12-14T09:39:00Z">
        <w:r w:rsidR="00281334">
          <w:t xml:space="preserve"> </w:t>
        </w:r>
      </w:ins>
      <w:ins w:id="20" w:author="jinhaocao@163.com" w:date="2022-12-14T09:30:00Z">
        <w:r w:rsidR="009D5BA8">
          <w:t>enough</w:t>
        </w:r>
      </w:ins>
      <w:r>
        <w:rPr>
          <w:rFonts w:hint="eastAsia"/>
        </w:rPr>
        <w:t xml:space="preserve"> knowledge, </w:t>
      </w:r>
      <w:del w:id="21" w:author="jinhaocao@163.com" w:date="2022-12-14T09:28:00Z">
        <w:r w:rsidDel="009D5BA8">
          <w:rPr>
            <w:rFonts w:hint="eastAsia"/>
          </w:rPr>
          <w:delText>people</w:delText>
        </w:r>
      </w:del>
      <w:ins w:id="22" w:author="jinhaocao@163.com" w:date="2022-12-14T09:28:00Z">
        <w:r w:rsidR="009D5BA8">
          <w:t>students</w:t>
        </w:r>
      </w:ins>
      <w:r>
        <w:rPr>
          <w:rFonts w:hint="eastAsia"/>
        </w:rPr>
        <w:t xml:space="preserve"> can continue to study for a doctor's degree in the future and transf</w:t>
      </w:r>
      <w:ins w:id="23" w:author="jinhaocao@163.com" w:date="2022-12-14T09:40:00Z">
        <w:r w:rsidR="00281334">
          <w:rPr>
            <w:rFonts w:hint="eastAsia"/>
          </w:rPr>
          <w:t>er</w:t>
        </w:r>
      </w:ins>
      <w:del w:id="24" w:author="jinhaocao@163.com" w:date="2022-12-14T09:40:00Z">
        <w:r w:rsidDel="00281334">
          <w:rPr>
            <w:rFonts w:hint="eastAsia"/>
          </w:rPr>
          <w:delText>orm</w:delText>
        </w:r>
      </w:del>
      <w:r>
        <w:rPr>
          <w:rFonts w:hint="eastAsia"/>
        </w:rPr>
        <w:t xml:space="preserve"> to do scientific research.</w:t>
      </w:r>
    </w:p>
    <w:p w14:paraId="1E9E4743" w14:textId="67D91A41" w:rsidR="000B4E0E" w:rsidRDefault="00000000">
      <w:pPr>
        <w:ind w:firstLineChars="200" w:firstLine="420"/>
      </w:pPr>
      <w:r>
        <w:t>At the same time</w:t>
      </w:r>
      <w:r>
        <w:rPr>
          <w:rFonts w:hint="eastAsia"/>
        </w:rPr>
        <w:t>,</w:t>
      </w:r>
      <w:ins w:id="25" w:author="jinhaocao@163.com" w:date="2022-12-14T09:40:00Z">
        <w:r w:rsidR="00281334">
          <w:t xml:space="preserve"> </w:t>
        </w:r>
      </w:ins>
      <w:del w:id="26" w:author="jinhaocao@163.com" w:date="2022-12-14T09:40:00Z">
        <w:r w:rsidDel="00281334">
          <w:rPr>
            <w:rFonts w:hint="eastAsia"/>
          </w:rPr>
          <w:delText xml:space="preserve">Postgraduate students meet parents' </w:delText>
        </w:r>
      </w:del>
      <w:ins w:id="27" w:author="jinhaocao@163.com" w:date="2022-12-14T09:41:00Z">
        <w:r w:rsidR="00281334">
          <w:t xml:space="preserve"> </w:t>
        </w:r>
      </w:ins>
      <w:r>
        <w:rPr>
          <w:rFonts w:hint="eastAsia"/>
        </w:rPr>
        <w:t>expectations</w:t>
      </w:r>
      <w:ins w:id="28" w:author="jinhaocao@163.com" w:date="2022-12-14T09:41:00Z">
        <w:r w:rsidR="00281334">
          <w:t xml:space="preserve"> from parents also contribute to the increasing number of students</w:t>
        </w:r>
      </w:ins>
      <w:r>
        <w:rPr>
          <w:rFonts w:hint="eastAsia"/>
        </w:rPr>
        <w:t>.</w:t>
      </w:r>
      <w:ins w:id="29" w:author="jinhaocao@163.com" w:date="2022-12-14T09:41:00Z">
        <w:r w:rsidR="00281334">
          <w:t xml:space="preserve"> </w:t>
        </w:r>
      </w:ins>
      <w:r>
        <w:rPr>
          <w:rFonts w:hint="eastAsia"/>
        </w:rPr>
        <w:t xml:space="preserve">Some parents </w:t>
      </w:r>
      <w:del w:id="30" w:author="jinhaocao@163.com" w:date="2022-12-14T09:43:00Z">
        <w:r w:rsidDel="00281334">
          <w:rPr>
            <w:rFonts w:hint="eastAsia"/>
          </w:rPr>
          <w:delText>think</w:delText>
        </w:r>
      </w:del>
      <w:ins w:id="31" w:author="jinhaocao@163.com" w:date="2022-12-14T09:45:00Z">
        <w:r w:rsidR="00281334">
          <w:t xml:space="preserve">are proud of their children for </w:t>
        </w:r>
      </w:ins>
      <w:ins w:id="32" w:author="jinhaocao@163.com" w:date="2022-12-14T09:46:00Z">
        <w:r w:rsidR="00281334">
          <w:t>learning as</w:t>
        </w:r>
      </w:ins>
      <w:del w:id="33" w:author="jinhaocao@163.com" w:date="2022-12-14T09:46:00Z">
        <w:r w:rsidDel="00281334">
          <w:rPr>
            <w:rFonts w:hint="eastAsia"/>
          </w:rPr>
          <w:delText xml:space="preserve"> that </w:delText>
        </w:r>
      </w:del>
      <w:ins w:id="34" w:author="jinhaocao@163.com" w:date="2022-12-14T09:46:00Z">
        <w:r w:rsidR="00281334">
          <w:t xml:space="preserve"> </w:t>
        </w:r>
      </w:ins>
      <w:r>
        <w:rPr>
          <w:rFonts w:hint="eastAsia"/>
        </w:rPr>
        <w:t>postgraduates</w:t>
      </w:r>
      <w:del w:id="35" w:author="jinhaocao@163.com" w:date="2022-12-14T09:46:00Z">
        <w:r w:rsidDel="00281334">
          <w:rPr>
            <w:rFonts w:hint="eastAsia"/>
          </w:rPr>
          <w:delText xml:space="preserve"> can honor their ancestors, </w:delText>
        </w:r>
      </w:del>
      <w:ins w:id="36" w:author="jinhaocao@163.com" w:date="2022-12-14T09:46:00Z">
        <w:r w:rsidR="00281334">
          <w:t xml:space="preserve">. </w:t>
        </w:r>
      </w:ins>
      <w:del w:id="37" w:author="jinhaocao@163.com" w:date="2022-12-14T09:46:00Z">
        <w:r w:rsidDel="00281334">
          <w:rPr>
            <w:rFonts w:hint="eastAsia"/>
          </w:rPr>
          <w:delText>and some</w:delText>
        </w:r>
      </w:del>
      <w:ins w:id="38" w:author="jinhaocao@163.com" w:date="2022-12-14T09:46:00Z">
        <w:r w:rsidR="00281334">
          <w:t>Other</w:t>
        </w:r>
      </w:ins>
      <w:r>
        <w:rPr>
          <w:rFonts w:hint="eastAsia"/>
        </w:rPr>
        <w:t xml:space="preserve"> parents </w:t>
      </w:r>
      <w:ins w:id="39" w:author="jinhaocao@163.com" w:date="2022-12-14T09:46:00Z">
        <w:r w:rsidR="00281334">
          <w:t>believe</w:t>
        </w:r>
      </w:ins>
      <w:del w:id="40" w:author="jinhaocao@163.com" w:date="2022-12-14T09:46:00Z">
        <w:r w:rsidDel="00281334">
          <w:rPr>
            <w:rFonts w:hint="eastAsia"/>
          </w:rPr>
          <w:delText>think</w:delText>
        </w:r>
      </w:del>
      <w:r>
        <w:rPr>
          <w:rFonts w:hint="eastAsia"/>
        </w:rPr>
        <w:t xml:space="preserve"> that </w:t>
      </w:r>
      <w:ins w:id="41" w:author="jinhaocao@163.com" w:date="2022-12-14T09:47:00Z">
        <w:r w:rsidR="00104D51">
          <w:t>i</w:t>
        </w:r>
        <w:r w:rsidR="00281334" w:rsidRPr="00281334">
          <w:t>nterviewers prefer graduate students</w:t>
        </w:r>
      </w:ins>
      <w:ins w:id="42" w:author="jinhaocao@163.com" w:date="2022-12-14T09:48:00Z">
        <w:r w:rsidR="002A7442">
          <w:t xml:space="preserve">, especially in </w:t>
        </w:r>
        <w:r w:rsidR="002A7442" w:rsidRPr="002A7442">
          <w:t>state enterprise</w:t>
        </w:r>
        <w:r w:rsidR="002A7442">
          <w:t>s</w:t>
        </w:r>
      </w:ins>
      <w:ins w:id="43" w:author="jinhaocao@163.com" w:date="2022-12-14T09:47:00Z">
        <w:r w:rsidR="00104D51">
          <w:t>.</w:t>
        </w:r>
      </w:ins>
      <w:ins w:id="44" w:author="jinhaocao@163.com" w:date="2022-12-14T09:48:00Z">
        <w:r w:rsidR="00104D51">
          <w:t xml:space="preserve"> </w:t>
        </w:r>
      </w:ins>
      <w:del w:id="45" w:author="jinhaocao@163.com" w:date="2022-12-14T09:47:00Z">
        <w:r w:rsidDel="00281334">
          <w:rPr>
            <w:rFonts w:hint="eastAsia"/>
          </w:rPr>
          <w:delText>it is more convenient for postgraduates to find jobs</w:delText>
        </w:r>
      </w:del>
      <w:r>
        <w:rPr>
          <w:rFonts w:hint="eastAsia"/>
        </w:rPr>
        <w:t>.</w:t>
      </w:r>
    </w:p>
    <w:p w14:paraId="3920A73D" w14:textId="77777777" w:rsidR="000B4E0E" w:rsidRDefault="00000000">
      <w:pPr>
        <w:ind w:firstLineChars="200" w:firstLine="420"/>
      </w:pPr>
      <w:r>
        <w:t>For various reasons, the phenomenon is that the number of graduate students in China is increasing</w:t>
      </w:r>
      <w:r>
        <w:rPr>
          <w:rFonts w:hint="eastAsia"/>
        </w:rPr>
        <w:t>.</w:t>
      </w:r>
    </w:p>
    <w:p w14:paraId="34BC9718" w14:textId="77777777" w:rsidR="000B4E0E" w:rsidRDefault="000B4E0E">
      <w:pPr>
        <w:jc w:val="center"/>
      </w:pPr>
    </w:p>
    <w:p w14:paraId="41FD3595" w14:textId="77777777" w:rsidR="000B4E0E" w:rsidRDefault="000B4E0E">
      <w:pPr>
        <w:jc w:val="center"/>
      </w:pPr>
    </w:p>
    <w:p w14:paraId="29FD6202" w14:textId="77777777" w:rsidR="000B4E0E" w:rsidRDefault="000B4E0E">
      <w:pPr>
        <w:jc w:val="center"/>
      </w:pPr>
    </w:p>
    <w:p w14:paraId="78A5A823" w14:textId="5A90EE01" w:rsidR="000B4E0E" w:rsidRDefault="00000000">
      <w:pPr>
        <w:jc w:val="center"/>
      </w:pPr>
      <w:r>
        <w:t>The impact of good looks on personal development</w:t>
      </w:r>
      <w:ins w:id="46" w:author="jinhaocao@163.com" w:date="2022-12-14T09:50:00Z">
        <w:r w:rsidR="006E36BF">
          <w:t xml:space="preserve"> (</w:t>
        </w:r>
        <w:r w:rsidR="006E36BF">
          <w:rPr>
            <w:rFonts w:hint="eastAsia"/>
          </w:rPr>
          <w:t>大写</w:t>
        </w:r>
        <w:r w:rsidR="006E36BF">
          <w:t>)</w:t>
        </w:r>
      </w:ins>
    </w:p>
    <w:p w14:paraId="06303683" w14:textId="068A8F09" w:rsidR="000B4E0E" w:rsidRDefault="00000000">
      <w:pPr>
        <w:ind w:firstLineChars="200" w:firstLine="420"/>
      </w:pPr>
      <w:r>
        <w:t>Now is an era of "beauty is justice"</w:t>
      </w:r>
      <w:ins w:id="47" w:author="jinhaocao@163.com" w:date="2022-12-14T09:50:00Z">
        <w:r w:rsidR="006E36BF">
          <w:rPr>
            <w:rFonts w:hint="eastAsia"/>
          </w:rPr>
          <w:t>.</w:t>
        </w:r>
        <w:r w:rsidR="006E36BF">
          <w:t xml:space="preserve"> </w:t>
        </w:r>
      </w:ins>
      <w:del w:id="48" w:author="jinhaocao@163.com" w:date="2022-12-14T09:50:00Z">
        <w:r w:rsidDel="006E36BF">
          <w:delText>, and</w:delText>
        </w:r>
      </w:del>
      <w:r>
        <w:t xml:space="preserve"> </w:t>
      </w:r>
      <w:ins w:id="49" w:author="jinhaocao@163.com" w:date="2022-12-14T09:50:00Z">
        <w:r w:rsidR="006E36BF">
          <w:t>M</w:t>
        </w:r>
      </w:ins>
      <w:del w:id="50" w:author="jinhaocao@163.com" w:date="2022-12-14T09:50:00Z">
        <w:r w:rsidDel="006E36BF">
          <w:delText>m</w:delText>
        </w:r>
      </w:del>
      <w:r>
        <w:t>ore and more attention is paid to a perso</w:t>
      </w:r>
      <w:ins w:id="51" w:author="jinhaocao@163.com" w:date="2022-12-14T09:51:00Z">
        <w:r w:rsidR="006E36BF">
          <w:t>nal</w:t>
        </w:r>
      </w:ins>
      <w:del w:id="52" w:author="jinhaocao@163.com" w:date="2022-12-14T09:51:00Z">
        <w:r w:rsidDel="006E36BF">
          <w:delText>n</w:delText>
        </w:r>
      </w:del>
      <w:del w:id="53" w:author="jinhaocao@163.com" w:date="2022-12-14T09:50:00Z">
        <w:r w:rsidDel="006E36BF">
          <w:delText>'s</w:delText>
        </w:r>
      </w:del>
      <w:r>
        <w:t xml:space="preserve"> </w:t>
      </w:r>
      <w:ins w:id="54" w:author="jinhaocao@163.com" w:date="2022-12-14T09:51:00Z">
        <w:r w:rsidR="006E36BF">
          <w:t xml:space="preserve">physical </w:t>
        </w:r>
      </w:ins>
      <w:r>
        <w:t>appearance.</w:t>
      </w:r>
      <w:ins w:id="55" w:author="jinhaocao@163.com" w:date="2022-12-14T09:51:00Z">
        <w:r w:rsidR="006E36BF">
          <w:t xml:space="preserve"> </w:t>
        </w:r>
      </w:ins>
      <w:r>
        <w:t xml:space="preserve">According to American psychologists, good looks really affect </w:t>
      </w:r>
      <w:del w:id="56" w:author="jinhaocao@163.com" w:date="2022-12-14T09:51:00Z">
        <w:r w:rsidDel="006E36BF">
          <w:delText xml:space="preserve">people's </w:delText>
        </w:r>
      </w:del>
      <w:r>
        <w:t xml:space="preserve">personal development. </w:t>
      </w:r>
      <w:del w:id="57" w:author="jinhaocao@163.com" w:date="2022-12-14T09:51:00Z">
        <w:r w:rsidDel="006E36BF">
          <w:delText>Is</w:delText>
        </w:r>
      </w:del>
      <w:ins w:id="58" w:author="jinhaocao@163.com" w:date="2022-12-14T09:51:00Z">
        <w:r w:rsidR="006E36BF">
          <w:t>Whether</w:t>
        </w:r>
      </w:ins>
      <w:r>
        <w:t xml:space="preserve"> </w:t>
      </w:r>
      <w:ins w:id="59" w:author="jinhaocao@163.com" w:date="2022-12-14T09:56:00Z">
        <w:r w:rsidR="006E36BF">
          <w:t>it physical attractiveness</w:t>
        </w:r>
      </w:ins>
      <w:del w:id="60" w:author="jinhaocao@163.com" w:date="2022-12-14T09:56:00Z">
        <w:r w:rsidDel="006E36BF">
          <w:delText>beautiful appearance</w:delText>
        </w:r>
      </w:del>
      <w:r>
        <w:t xml:space="preserve"> </w:t>
      </w:r>
      <w:del w:id="61" w:author="jinhaocao@163.com" w:date="2022-12-14T09:56:00Z">
        <w:r w:rsidDel="006E36BF">
          <w:delText xml:space="preserve">beneficial or </w:delText>
        </w:r>
      </w:del>
      <w:r>
        <w:t>harmful to personal development</w:t>
      </w:r>
      <w:r>
        <w:rPr>
          <w:rFonts w:hint="eastAsia"/>
        </w:rPr>
        <w:t xml:space="preserve"> </w:t>
      </w:r>
      <w:r>
        <w:t>has been strongly debated</w:t>
      </w:r>
      <w:r>
        <w:rPr>
          <w:rFonts w:hint="eastAsia"/>
        </w:rPr>
        <w:t>.</w:t>
      </w:r>
      <w:ins w:id="62" w:author="jinhaocao@163.com" w:date="2022-12-14T09:56:00Z">
        <w:r w:rsidR="006E36BF">
          <w:t xml:space="preserve"> </w:t>
        </w:r>
      </w:ins>
      <w:r>
        <w:rPr>
          <w:rFonts w:hint="eastAsia"/>
        </w:rPr>
        <w:t xml:space="preserve">Some people believe that good look is beneficial to </w:t>
      </w:r>
      <w:r>
        <w:t>personal development</w:t>
      </w:r>
      <w:r>
        <w:rPr>
          <w:rFonts w:hint="eastAsia"/>
        </w:rPr>
        <w:t>,</w:t>
      </w:r>
      <w:ins w:id="63" w:author="jinhaocao@163.com" w:date="2022-12-14T09:57:00Z">
        <w:r w:rsidR="006E36BF">
          <w:t xml:space="preserve"> </w:t>
        </w:r>
      </w:ins>
      <w:r>
        <w:rPr>
          <w:rFonts w:hint="eastAsia"/>
        </w:rPr>
        <w:t>while others contend it is harmful.</w:t>
      </w:r>
    </w:p>
    <w:p w14:paraId="02A7F35F" w14:textId="5CE37B4F" w:rsidR="000B4E0E" w:rsidRDefault="00000000">
      <w:pPr>
        <w:ind w:firstLineChars="200" w:firstLine="420"/>
      </w:pPr>
      <w:r>
        <w:t xml:space="preserve">In the first place, some people argue that </w:t>
      </w:r>
      <w:r>
        <w:rPr>
          <w:rFonts w:hint="eastAsia"/>
        </w:rPr>
        <w:t>g</w:t>
      </w:r>
      <w:r>
        <w:t xml:space="preserve">ood look will give </w:t>
      </w:r>
      <w:r>
        <w:rPr>
          <w:rFonts w:hint="eastAsia"/>
        </w:rPr>
        <w:t>people</w:t>
      </w:r>
      <w:r>
        <w:t xml:space="preserve"> more opportunity</w:t>
      </w:r>
      <w:r>
        <w:rPr>
          <w:rFonts w:hint="eastAsia"/>
        </w:rPr>
        <w:t xml:space="preserve"> to choose.</w:t>
      </w:r>
      <w:ins w:id="64" w:author="jinhaocao@163.com" w:date="2022-12-14T09:57:00Z">
        <w:r w:rsidR="006E36BF">
          <w:t xml:space="preserve"> </w:t>
        </w:r>
      </w:ins>
      <w:r>
        <w:rPr>
          <w:rFonts w:hint="eastAsia"/>
        </w:rPr>
        <w:t xml:space="preserve">Because good looks will leave </w:t>
      </w:r>
      <w:ins w:id="65" w:author="jinhaocao@163.com" w:date="2022-12-14T09:57:00Z">
        <w:r w:rsidR="006E36BF">
          <w:t xml:space="preserve">people </w:t>
        </w:r>
      </w:ins>
      <w:r>
        <w:rPr>
          <w:rFonts w:hint="eastAsia"/>
        </w:rPr>
        <w:t xml:space="preserve">a good first impression and make people feel </w:t>
      </w:r>
      <w:ins w:id="66" w:author="jinhaocao@163.com" w:date="2022-12-14T09:57:00Z">
        <w:r w:rsidR="006E36BF">
          <w:t>more</w:t>
        </w:r>
      </w:ins>
      <w:del w:id="67" w:author="jinhaocao@163.com" w:date="2022-12-14T09:57:00Z">
        <w:r w:rsidDel="006E36BF">
          <w:rPr>
            <w:rFonts w:hint="eastAsia"/>
          </w:rPr>
          <w:delText>very</w:delText>
        </w:r>
      </w:del>
      <w:r>
        <w:rPr>
          <w:rFonts w:hint="eastAsia"/>
        </w:rPr>
        <w:t xml:space="preserve"> </w:t>
      </w:r>
      <w:ins w:id="68" w:author="jinhaocao@163.com" w:date="2022-12-14T09:57:00Z">
        <w:r w:rsidR="006E36BF">
          <w:t xml:space="preserve"> </w:t>
        </w:r>
      </w:ins>
      <w:r>
        <w:rPr>
          <w:rFonts w:hint="eastAsia"/>
        </w:rPr>
        <w:t>friendly.</w:t>
      </w:r>
      <w:ins w:id="69" w:author="jinhaocao@163.com" w:date="2022-12-14T09:57:00Z">
        <w:r w:rsidR="006E36BF">
          <w:t xml:space="preserve"> </w:t>
        </w:r>
      </w:ins>
      <w:del w:id="70" w:author="jinhaocao@163.com" w:date="2022-12-14T09:57:00Z">
        <w:r w:rsidDel="006E36BF">
          <w:rPr>
            <w:rFonts w:hint="eastAsia"/>
          </w:rPr>
          <w:delText>Because good looks will leave a good first impression and make people feel very friendly</w:delText>
        </w:r>
      </w:del>
      <w:r>
        <w:rPr>
          <w:rFonts w:hint="eastAsia"/>
        </w:rPr>
        <w:t xml:space="preserve">. </w:t>
      </w:r>
      <w:ins w:id="71" w:author="jinhaocao@163.com" w:date="2022-12-14T10:03:00Z">
        <w:r w:rsidR="004639A3">
          <w:t>People with g</w:t>
        </w:r>
      </w:ins>
      <w:del w:id="72" w:author="jinhaocao@163.com" w:date="2022-12-14T10:03:00Z">
        <w:r w:rsidDel="004639A3">
          <w:rPr>
            <w:rFonts w:hint="eastAsia"/>
          </w:rPr>
          <w:delText>G</w:delText>
        </w:r>
      </w:del>
      <w:r>
        <w:rPr>
          <w:rFonts w:hint="eastAsia"/>
        </w:rPr>
        <w:t xml:space="preserve">ood looking </w:t>
      </w:r>
      <w:del w:id="73" w:author="jinhaocao@163.com" w:date="2022-12-14T10:03:00Z">
        <w:r w:rsidDel="004639A3">
          <w:rPr>
            <w:rFonts w:hint="eastAsia"/>
          </w:rPr>
          <w:delText xml:space="preserve">people can </w:delText>
        </w:r>
      </w:del>
      <w:r>
        <w:rPr>
          <w:rFonts w:hint="eastAsia"/>
        </w:rPr>
        <w:t>have more advantages in</w:t>
      </w:r>
      <w:del w:id="74" w:author="jinhaocao@163.com" w:date="2022-12-14T10:03:00Z">
        <w:r w:rsidDel="004639A3">
          <w:rPr>
            <w:rFonts w:hint="eastAsia"/>
          </w:rPr>
          <w:delText xml:space="preserve"> the</w:delText>
        </w:r>
      </w:del>
      <w:r>
        <w:rPr>
          <w:rFonts w:hint="eastAsia"/>
        </w:rPr>
        <w:t xml:space="preserve"> interview</w:t>
      </w:r>
      <w:ins w:id="75" w:author="jinhaocao@163.com" w:date="2022-12-14T10:03:00Z">
        <w:r w:rsidR="004639A3">
          <w:t>s</w:t>
        </w:r>
      </w:ins>
      <w:r>
        <w:rPr>
          <w:rFonts w:hint="eastAsia"/>
        </w:rPr>
        <w:t xml:space="preserve"> or</w:t>
      </w:r>
      <w:ins w:id="76" w:author="jinhaocao@163.com" w:date="2022-12-14T10:03:00Z">
        <w:r w:rsidR="004639A3">
          <w:t xml:space="preserve"> conferences</w:t>
        </w:r>
      </w:ins>
      <w:del w:id="77" w:author="jinhaocao@163.com" w:date="2022-12-14T10:03:00Z">
        <w:r w:rsidDel="004639A3">
          <w:rPr>
            <w:rFonts w:hint="eastAsia"/>
          </w:rPr>
          <w:delText xml:space="preserve"> report</w:delText>
        </w:r>
      </w:del>
      <w:r>
        <w:rPr>
          <w:rFonts w:hint="eastAsia"/>
        </w:rPr>
        <w:t>.</w:t>
      </w:r>
      <w:ins w:id="78" w:author="jinhaocao@163.com" w:date="2022-12-14T13:31:00Z">
        <w:r w:rsidR="00967802">
          <w:t xml:space="preserve"> </w:t>
        </w:r>
      </w:ins>
      <w:r>
        <w:rPr>
          <w:rFonts w:hint="eastAsia"/>
        </w:rPr>
        <w:t xml:space="preserve">They can have a more </w:t>
      </w:r>
      <w:ins w:id="79" w:author="jinhaocao@163.com" w:date="2022-12-14T13:45:00Z">
        <w:r w:rsidR="00D64B78">
          <w:t>charming</w:t>
        </w:r>
      </w:ins>
      <w:del w:id="80" w:author="jinhaocao@163.com" w:date="2022-12-14T13:45:00Z">
        <w:r w:rsidDel="00D64B78">
          <w:rPr>
            <w:rFonts w:hint="eastAsia"/>
          </w:rPr>
          <w:delText>cheerful</w:delText>
        </w:r>
      </w:del>
      <w:r>
        <w:rPr>
          <w:rFonts w:hint="eastAsia"/>
        </w:rPr>
        <w:t xml:space="preserve"> personality, excellent social circle and good popularity, because people with good looks can get more </w:t>
      </w:r>
      <w:ins w:id="81" w:author="jinhaocao@163.com" w:date="2022-12-14T13:47:00Z">
        <w:r w:rsidR="00604494">
          <w:t>r</w:t>
        </w:r>
        <w:r w:rsidR="00604494" w:rsidRPr="00604494">
          <w:t xml:space="preserve">ecognition and </w:t>
        </w:r>
        <w:r w:rsidR="00604494">
          <w:t>a</w:t>
        </w:r>
        <w:r w:rsidR="00604494" w:rsidRPr="00604494">
          <w:t>ppreciation</w:t>
        </w:r>
      </w:ins>
      <w:del w:id="82" w:author="jinhaocao@163.com" w:date="2022-12-14T13:47:00Z">
        <w:r w:rsidDel="00604494">
          <w:rPr>
            <w:rFonts w:hint="eastAsia"/>
          </w:rPr>
          <w:delText>praise</w:delText>
        </w:r>
      </w:del>
      <w:r>
        <w:rPr>
          <w:rFonts w:hint="eastAsia"/>
        </w:rPr>
        <w:t xml:space="preserve"> since childhood.</w:t>
      </w:r>
    </w:p>
    <w:p w14:paraId="00302456" w14:textId="4609EA3B" w:rsidR="000B4E0E" w:rsidRDefault="00000000">
      <w:pPr>
        <w:ind w:firstLineChars="200" w:firstLine="420"/>
      </w:pPr>
      <w:r>
        <w:t>However, the angle of this debate suggests that</w:t>
      </w:r>
      <w:r>
        <w:rPr>
          <w:rFonts w:hint="eastAsia"/>
        </w:rPr>
        <w:t xml:space="preserve"> </w:t>
      </w:r>
      <w:r>
        <w:t>good looks</w:t>
      </w:r>
      <w:r>
        <w:rPr>
          <w:rFonts w:hint="eastAsia"/>
        </w:rPr>
        <w:t xml:space="preserve"> have more disadvantages.</w:t>
      </w:r>
      <w:ins w:id="83" w:author="jinhaocao@163.com" w:date="2022-12-14T13:34:00Z">
        <w:r w:rsidR="002B02C1">
          <w:t xml:space="preserve"> </w:t>
        </w:r>
      </w:ins>
      <w:r>
        <w:rPr>
          <w:rFonts w:hint="eastAsia"/>
        </w:rPr>
        <w:t>Firstly,</w:t>
      </w:r>
      <w:ins w:id="84" w:author="jinhaocao@163.com" w:date="2022-12-14T13:34:00Z">
        <w:r w:rsidR="002B02C1">
          <w:t xml:space="preserve"> </w:t>
        </w:r>
        <w:r w:rsidR="002B02C1">
          <w:rPr>
            <w:rFonts w:hint="eastAsia"/>
          </w:rPr>
          <w:t>i</w:t>
        </w:r>
      </w:ins>
      <w:del w:id="85" w:author="jinhaocao@163.com" w:date="2022-12-14T13:34:00Z">
        <w:r w:rsidDel="002B02C1">
          <w:rPr>
            <w:rFonts w:hint="eastAsia"/>
          </w:rPr>
          <w:delText>I</w:delText>
        </w:r>
      </w:del>
      <w:r>
        <w:rPr>
          <w:rFonts w:hint="eastAsia"/>
        </w:rPr>
        <w:t>t is easy to be regarded as lacking in abilit</w:t>
      </w:r>
      <w:ins w:id="86" w:author="jinhaocao@163.com" w:date="2022-12-14T13:38:00Z">
        <w:r w:rsidR="002B02C1">
          <w:rPr>
            <w:rFonts w:hint="eastAsia"/>
          </w:rPr>
          <w:t>ies</w:t>
        </w:r>
      </w:ins>
      <w:del w:id="87" w:author="jinhaocao@163.com" w:date="2022-12-14T13:38:00Z">
        <w:r w:rsidDel="002B02C1">
          <w:rPr>
            <w:rFonts w:hint="eastAsia"/>
          </w:rPr>
          <w:delText>y</w:delText>
        </w:r>
      </w:del>
      <w:r>
        <w:rPr>
          <w:rFonts w:hint="eastAsia"/>
        </w:rPr>
        <w:t xml:space="preserve">. </w:t>
      </w:r>
      <w:r w:rsidRPr="002B02C1">
        <w:rPr>
          <w:rFonts w:hint="eastAsia"/>
          <w:highlight w:val="yellow"/>
          <w:rPrChange w:id="88" w:author="jinhaocao@163.com" w:date="2022-12-14T13:40:00Z">
            <w:rPr>
              <w:rFonts w:hint="eastAsia"/>
            </w:rPr>
          </w:rPrChange>
        </w:rPr>
        <w:t xml:space="preserve">Because good looks can really bring a lot of benefits and more resources to people. In the eyes of others, a great part of the achievements of a beautiful person should be attributed to </w:t>
      </w:r>
      <w:ins w:id="89" w:author="jinhaocao@163.com" w:date="2022-12-14T13:40:00Z">
        <w:r w:rsidR="002B02C1" w:rsidRPr="002B02C1">
          <w:rPr>
            <w:rFonts w:hint="eastAsia"/>
            <w:highlight w:val="yellow"/>
            <w:rPrChange w:id="90" w:author="jinhaocao@163.com" w:date="2022-12-14T13:40:00Z">
              <w:rPr>
                <w:rFonts w:hint="eastAsia"/>
              </w:rPr>
            </w:rPrChange>
          </w:rPr>
          <w:t>his</w:t>
        </w:r>
        <w:r w:rsidR="002B02C1" w:rsidRPr="002B02C1">
          <w:rPr>
            <w:highlight w:val="yellow"/>
            <w:rPrChange w:id="91" w:author="jinhaocao@163.com" w:date="2022-12-14T13:40:00Z">
              <w:rPr/>
            </w:rPrChange>
          </w:rPr>
          <w:t>/</w:t>
        </w:r>
      </w:ins>
      <w:r w:rsidRPr="002B02C1">
        <w:rPr>
          <w:rFonts w:hint="eastAsia"/>
          <w:highlight w:val="yellow"/>
          <w:rPrChange w:id="92" w:author="jinhaocao@163.com" w:date="2022-12-14T13:40:00Z">
            <w:rPr>
              <w:rFonts w:hint="eastAsia"/>
            </w:rPr>
          </w:rPrChange>
        </w:rPr>
        <w:t>her</w:t>
      </w:r>
      <w:del w:id="93" w:author="jinhaocao@163.com" w:date="2022-12-14T13:40:00Z">
        <w:r w:rsidRPr="002B02C1" w:rsidDel="002B02C1">
          <w:rPr>
            <w:rFonts w:hint="eastAsia"/>
            <w:highlight w:val="yellow"/>
            <w:rPrChange w:id="94" w:author="jinhaocao@163.com" w:date="2022-12-14T13:40:00Z">
              <w:rPr>
                <w:rFonts w:hint="eastAsia"/>
              </w:rPr>
            </w:rPrChange>
          </w:rPr>
          <w:delText xml:space="preserve"> (his)</w:delText>
        </w:r>
      </w:del>
      <w:r w:rsidRPr="002B02C1">
        <w:rPr>
          <w:rFonts w:hint="eastAsia"/>
          <w:highlight w:val="yellow"/>
          <w:rPrChange w:id="95" w:author="jinhaocao@163.com" w:date="2022-12-14T13:40:00Z">
            <w:rPr>
              <w:rFonts w:hint="eastAsia"/>
            </w:rPr>
          </w:rPrChange>
        </w:rPr>
        <w:t xml:space="preserve"> good looks.</w:t>
      </w:r>
      <w:ins w:id="96" w:author="jinhaocao@163.com" w:date="2022-12-14T13:40:00Z">
        <w:r w:rsidR="002B02C1">
          <w:t xml:space="preserve"> (</w:t>
        </w:r>
        <w:r w:rsidR="002B02C1">
          <w:rPr>
            <w:rFonts w:hint="eastAsia"/>
          </w:rPr>
          <w:t>我觉得有歧义，</w:t>
        </w:r>
      </w:ins>
      <w:ins w:id="97" w:author="jinhaocao@163.com" w:date="2022-12-14T13:41:00Z">
        <w:r w:rsidR="002B02C1">
          <w:rPr>
            <w:rFonts w:hint="eastAsia"/>
          </w:rPr>
          <w:t>虽然是对比说明，但是</w:t>
        </w:r>
      </w:ins>
      <w:ins w:id="98" w:author="jinhaocao@163.com" w:date="2022-12-14T13:40:00Z">
        <w:r w:rsidR="002B02C1">
          <w:rPr>
            <w:rFonts w:hint="eastAsia"/>
          </w:rPr>
          <w:t>会使人觉得你在</w:t>
        </w:r>
      </w:ins>
      <w:ins w:id="99" w:author="jinhaocao@163.com" w:date="2022-12-14T13:41:00Z">
        <w:r w:rsidR="002B02C1">
          <w:rPr>
            <w:rFonts w:hint="eastAsia"/>
          </w:rPr>
          <w:t>强调外表的好处</w:t>
        </w:r>
      </w:ins>
      <w:ins w:id="100" w:author="jinhaocao@163.com" w:date="2022-12-14T13:40:00Z">
        <w:r w:rsidR="002B02C1">
          <w:t>)</w:t>
        </w:r>
      </w:ins>
      <w:ins w:id="101" w:author="jinhaocao@163.com" w:date="2022-12-14T13:41:00Z">
        <w:r w:rsidR="002B02C1">
          <w:t xml:space="preserve"> </w:t>
        </w:r>
      </w:ins>
      <w:del w:id="102" w:author="jinhaocao@163.com" w:date="2022-12-14T13:41:00Z">
        <w:r w:rsidDel="002B02C1">
          <w:rPr>
            <w:rFonts w:hint="eastAsia"/>
          </w:rPr>
          <w:delText xml:space="preserve">and </w:delText>
        </w:r>
      </w:del>
      <w:ins w:id="103" w:author="jinhaocao@163.com" w:date="2022-12-14T13:41:00Z">
        <w:r w:rsidR="002B02C1">
          <w:t>A</w:t>
        </w:r>
      </w:ins>
      <w:del w:id="104" w:author="jinhaocao@163.com" w:date="2022-12-14T13:41:00Z">
        <w:r w:rsidDel="002B02C1">
          <w:rPr>
            <w:rFonts w:hint="eastAsia"/>
          </w:rPr>
          <w:delText>a</w:delText>
        </w:r>
      </w:del>
      <w:r>
        <w:rPr>
          <w:rFonts w:hint="eastAsia"/>
        </w:rPr>
        <w:t xml:space="preserve">nother </w:t>
      </w:r>
      <w:ins w:id="105" w:author="jinhaocao@163.com" w:date="2022-12-14T13:42:00Z">
        <w:r w:rsidR="002B02C1">
          <w:t>downside</w:t>
        </w:r>
      </w:ins>
      <w:del w:id="106" w:author="jinhaocao@163.com" w:date="2022-12-14T13:41:00Z">
        <w:r w:rsidDel="002B02C1">
          <w:rPr>
            <w:rFonts w:hint="eastAsia"/>
          </w:rPr>
          <w:delText>ting</w:delText>
        </w:r>
      </w:del>
      <w:r>
        <w:rPr>
          <w:rFonts w:hint="eastAsia"/>
        </w:rPr>
        <w:t xml:space="preserve"> is that good looks will make people lose their ambition, and they will not </w:t>
      </w:r>
      <w:ins w:id="107" w:author="jinhaocao@163.com" w:date="2022-12-14T13:44:00Z">
        <w:r w:rsidR="002B02C1">
          <w:t xml:space="preserve">positively </w:t>
        </w:r>
      </w:ins>
      <w:r>
        <w:rPr>
          <w:rFonts w:hint="eastAsia"/>
        </w:rPr>
        <w:t>learn new knowledge or improve their personal abilit</w:t>
      </w:r>
      <w:ins w:id="108" w:author="jinhaocao@163.com" w:date="2022-12-14T13:44:00Z">
        <w:r w:rsidR="002B02C1">
          <w:t>ies</w:t>
        </w:r>
      </w:ins>
      <w:del w:id="109" w:author="jinhaocao@163.com" w:date="2022-12-14T13:44:00Z">
        <w:r w:rsidDel="002B02C1">
          <w:rPr>
            <w:rFonts w:hint="eastAsia"/>
          </w:rPr>
          <w:delText>y</w:delText>
        </w:r>
      </w:del>
      <w:ins w:id="110" w:author="jinhaocao@163.com" w:date="2022-12-14T13:44:00Z">
        <w:r w:rsidR="002B02C1">
          <w:t xml:space="preserve"> </w:t>
        </w:r>
      </w:ins>
      <w:r>
        <w:rPr>
          <w:rFonts w:hint="eastAsia"/>
        </w:rPr>
        <w:t xml:space="preserve">.It is </w:t>
      </w:r>
      <w:ins w:id="111" w:author="jinhaocao@163.com" w:date="2022-12-14T13:44:00Z">
        <w:r w:rsidR="002B02C1">
          <w:t>negative</w:t>
        </w:r>
      </w:ins>
      <w:del w:id="112" w:author="jinhaocao@163.com" w:date="2022-12-14T13:44:00Z">
        <w:r w:rsidDel="002B02C1">
          <w:rPr>
            <w:rFonts w:hint="eastAsia"/>
          </w:rPr>
          <w:delText>bad</w:delText>
        </w:r>
      </w:del>
      <w:r>
        <w:rPr>
          <w:rFonts w:hint="eastAsia"/>
        </w:rPr>
        <w:t xml:space="preserve"> for their personal de</w:t>
      </w:r>
      <w:r>
        <w:t>velopment</w:t>
      </w:r>
      <w:r>
        <w:rPr>
          <w:rFonts w:hint="eastAsia"/>
        </w:rPr>
        <w:t>.</w:t>
      </w:r>
    </w:p>
    <w:p w14:paraId="51EE99C9" w14:textId="7F53238D" w:rsidR="000B4E0E" w:rsidRDefault="00000000">
      <w:pPr>
        <w:ind w:firstLineChars="200" w:firstLine="420"/>
      </w:pPr>
      <w:r>
        <w:t>From what has been discussed above, though</w:t>
      </w:r>
      <w:r>
        <w:rPr>
          <w:rFonts w:hint="eastAsia"/>
        </w:rPr>
        <w:t xml:space="preserve"> </w:t>
      </w:r>
      <w:r>
        <w:t>good looks</w:t>
      </w:r>
      <w:r>
        <w:rPr>
          <w:rFonts w:hint="eastAsia"/>
        </w:rPr>
        <w:t xml:space="preserve"> </w:t>
      </w:r>
      <w:r>
        <w:t>are beneficial to</w:t>
      </w:r>
      <w:r>
        <w:rPr>
          <w:rFonts w:hint="eastAsia"/>
        </w:rPr>
        <w:t xml:space="preserve"> </w:t>
      </w:r>
      <w:r>
        <w:t>personal development</w:t>
      </w:r>
      <w:r>
        <w:rPr>
          <w:rFonts w:hint="eastAsia"/>
        </w:rPr>
        <w:t>,</w:t>
      </w:r>
      <w:ins w:id="113" w:author="jinhaocao@163.com" w:date="2022-12-14T13:33:00Z">
        <w:r w:rsidR="00967802">
          <w:t xml:space="preserve"> </w:t>
        </w:r>
      </w:ins>
      <w:r>
        <w:rPr>
          <w:rFonts w:hint="eastAsia"/>
        </w:rPr>
        <w:t>they can result in some negative effects</w:t>
      </w:r>
      <w:ins w:id="114" w:author="jinhaocao@163.com" w:date="2022-12-14T13:33:00Z">
        <w:r w:rsidR="00967802">
          <w:t xml:space="preserve"> </w:t>
        </w:r>
      </w:ins>
      <w:del w:id="115" w:author="jinhaocao@163.com" w:date="2022-12-14T13:33:00Z">
        <w:r w:rsidDel="00967802">
          <w:rPr>
            <w:rFonts w:hint="eastAsia"/>
          </w:rPr>
          <w:delText xml:space="preserve">, </w:delText>
        </w:r>
      </w:del>
      <w:r>
        <w:rPr>
          <w:rFonts w:hint="eastAsia"/>
        </w:rPr>
        <w:t xml:space="preserve">as well. Therefore, from my perspective, no matter whether we have a beautiful appearance or not, we should be confident, bright, positive, </w:t>
      </w:r>
      <w:r>
        <w:rPr>
          <w:rFonts w:hint="eastAsia"/>
        </w:rPr>
        <w:lastRenderedPageBreak/>
        <w:t>and strive to become better ourselves</w:t>
      </w:r>
      <w:ins w:id="116" w:author="jinhaocao@163.com" w:date="2022-12-14T13:33:00Z">
        <w:r w:rsidR="00967802">
          <w:t>.</w:t>
        </w:r>
      </w:ins>
      <w:ins w:id="117" w:author="jinhaocao@163.com" w:date="2022-12-14T13:34:00Z">
        <w:r w:rsidR="00967802">
          <w:t xml:space="preserve"> (</w:t>
        </w:r>
        <w:r w:rsidR="00967802">
          <w:rPr>
            <w:rFonts w:hint="eastAsia"/>
          </w:rPr>
          <w:t>结尾</w:t>
        </w:r>
        <w:r w:rsidR="00967802">
          <w:rPr>
            <w:rFonts w:hint="eastAsia"/>
          </w:rPr>
          <w:t>Good</w:t>
        </w:r>
        <w:r w:rsidR="00967802">
          <w:t>)</w:t>
        </w:r>
      </w:ins>
    </w:p>
    <w:sectPr w:rsidR="000B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1276" w14:textId="77777777" w:rsidR="00072A11" w:rsidRDefault="00072A11" w:rsidP="00967802">
      <w:r>
        <w:separator/>
      </w:r>
    </w:p>
  </w:endnote>
  <w:endnote w:type="continuationSeparator" w:id="0">
    <w:p w14:paraId="4468B022" w14:textId="77777777" w:rsidR="00072A11" w:rsidRDefault="00072A11" w:rsidP="0096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2EDB" w14:textId="77777777" w:rsidR="00072A11" w:rsidRDefault="00072A11" w:rsidP="00967802">
      <w:r>
        <w:separator/>
      </w:r>
    </w:p>
  </w:footnote>
  <w:footnote w:type="continuationSeparator" w:id="0">
    <w:p w14:paraId="34C020F8" w14:textId="77777777" w:rsidR="00072A11" w:rsidRDefault="00072A11" w:rsidP="0096780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nhaocao@163.com">
    <w15:presenceInfo w15:providerId="Windows Live" w15:userId="595b77e7dc076a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lhMmI2MmZkY2Y0YWIwNGFjYjM2MjFkZTI1NWM4YzIifQ=="/>
  </w:docVars>
  <w:rsids>
    <w:rsidRoot w:val="000B4E0E"/>
    <w:rsid w:val="00072A11"/>
    <w:rsid w:val="000B4E0E"/>
    <w:rsid w:val="00104D51"/>
    <w:rsid w:val="001E1812"/>
    <w:rsid w:val="00281334"/>
    <w:rsid w:val="00285C0B"/>
    <w:rsid w:val="002A7442"/>
    <w:rsid w:val="002B02C1"/>
    <w:rsid w:val="00455CEF"/>
    <w:rsid w:val="004639A3"/>
    <w:rsid w:val="00604494"/>
    <w:rsid w:val="006E36BF"/>
    <w:rsid w:val="00967802"/>
    <w:rsid w:val="009D5BA8"/>
    <w:rsid w:val="00A276CA"/>
    <w:rsid w:val="00D376B9"/>
    <w:rsid w:val="00D64B78"/>
    <w:rsid w:val="181242A9"/>
    <w:rsid w:val="51B44DED"/>
    <w:rsid w:val="57944AA7"/>
    <w:rsid w:val="70AF58C5"/>
    <w:rsid w:val="774B49B5"/>
    <w:rsid w:val="777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335B9"/>
  <w15:docId w15:val="{20AB690D-2577-4973-B97D-513C0B4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Revision"/>
    <w:hidden/>
    <w:uiPriority w:val="99"/>
    <w:semiHidden/>
    <w:rsid w:val="00A276C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header"/>
    <w:basedOn w:val="a"/>
    <w:link w:val="a6"/>
    <w:rsid w:val="00967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678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67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678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jinhaocao@163.com</cp:lastModifiedBy>
  <cp:revision>83</cp:revision>
  <dcterms:created xsi:type="dcterms:W3CDTF">2022-12-14T01:12:00Z</dcterms:created>
  <dcterms:modified xsi:type="dcterms:W3CDTF">2022-12-14T05:47:00Z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5DDEB1CFE69447D6B22329683653CD0A</vt:lpwstr>
  </property>
</Properties>
</file>