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2699" w14:textId="77777777" w:rsidR="002C1BFF" w:rsidRDefault="002C1BFF" w:rsidP="0040294C">
      <w:pPr>
        <w:jc w:val="center"/>
        <w:rPr>
          <w:ins w:id="0" w:author="jinhaocao@163.com" w:date="2022-10-15T19:04:00Z"/>
          <w:rFonts w:ascii="Times New Roman" w:hAnsi="Times New Roman" w:cs="Times New Roman"/>
          <w:b/>
          <w:bCs/>
          <w:sz w:val="32"/>
          <w:szCs w:val="36"/>
        </w:rPr>
      </w:pPr>
    </w:p>
    <w:p w14:paraId="2BA45C07" w14:textId="2D1E8954" w:rsidR="00D51A26" w:rsidRDefault="0040294C" w:rsidP="0040294C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40294C">
        <w:rPr>
          <w:rFonts w:ascii="Times New Roman" w:hAnsi="Times New Roman" w:cs="Times New Roman"/>
          <w:b/>
          <w:bCs/>
          <w:sz w:val="32"/>
          <w:szCs w:val="36"/>
        </w:rPr>
        <w:t>Classification of My Preferred Apps</w:t>
      </w:r>
    </w:p>
    <w:p w14:paraId="47FF40BF" w14:textId="2F82F3B7" w:rsidR="00676449" w:rsidRPr="00676449" w:rsidRDefault="00560057" w:rsidP="00676449">
      <w:pPr>
        <w:jc w:val="righ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sz w:val="28"/>
          <w:szCs w:val="32"/>
        </w:rPr>
        <w:t>——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Cao </w:t>
      </w:r>
      <w:r w:rsidR="00676449" w:rsidRPr="00676449">
        <w:rPr>
          <w:rFonts w:ascii="Times New Roman" w:hAnsi="Times New Roman" w:cs="Times New Roman" w:hint="eastAsia"/>
          <w:sz w:val="28"/>
          <w:szCs w:val="32"/>
        </w:rPr>
        <w:t>Jinhao</w:t>
      </w:r>
      <w:r w:rsidR="00676449" w:rsidRPr="00676449">
        <w:rPr>
          <w:rFonts w:ascii="Times New Roman" w:hAnsi="Times New Roman" w:cs="Times New Roman"/>
          <w:sz w:val="28"/>
          <w:szCs w:val="32"/>
        </w:rPr>
        <w:t xml:space="preserve"> 122010910216</w:t>
      </w:r>
    </w:p>
    <w:p w14:paraId="54991294" w14:textId="6556C906" w:rsidR="0040294C" w:rsidRPr="005E3C63" w:rsidRDefault="00676449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676449">
        <w:rPr>
          <w:rFonts w:ascii="Times New Roman" w:hAnsi="Times New Roman" w:cs="Times New Roman" w:hint="eastAsia"/>
          <w:sz w:val="24"/>
          <w:szCs w:val="28"/>
        </w:rPr>
        <w:t>A</w:t>
      </w:r>
      <w:r w:rsidRPr="00676449">
        <w:rPr>
          <w:rFonts w:ascii="Times New Roman" w:hAnsi="Times New Roman" w:cs="Times New Roman"/>
          <w:sz w:val="24"/>
          <w:szCs w:val="28"/>
        </w:rPr>
        <w:t>ccording to the</w:t>
      </w:r>
      <w:r w:rsidRPr="005E3C63">
        <w:rPr>
          <w:rFonts w:ascii="Times New Roman" w:hAnsi="Times New Roman" w:cs="Times New Roman"/>
          <w:sz w:val="24"/>
          <w:szCs w:val="28"/>
        </w:rPr>
        <w:t xml:space="preserve"> purpose of 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downloading and </w:t>
      </w:r>
      <w:r w:rsidRPr="005E3C63">
        <w:rPr>
          <w:rFonts w:ascii="Times New Roman" w:hAnsi="Times New Roman" w:cs="Times New Roman"/>
          <w:sz w:val="24"/>
          <w:szCs w:val="28"/>
        </w:rPr>
        <w:t>installation</w:t>
      </w:r>
      <w:r w:rsidR="003D17F8" w:rsidRPr="005E3C63">
        <w:rPr>
          <w:rFonts w:ascii="Times New Roman" w:hAnsi="Times New Roman" w:cs="Times New Roman" w:hint="eastAsia"/>
          <w:sz w:val="24"/>
          <w:szCs w:val="28"/>
        </w:rPr>
        <w:t>,</w:t>
      </w:r>
      <w:r w:rsidR="003D17F8" w:rsidRPr="005E3C63">
        <w:rPr>
          <w:rFonts w:ascii="Times New Roman" w:hAnsi="Times New Roman" w:cs="Times New Roman"/>
          <w:sz w:val="24"/>
          <w:szCs w:val="28"/>
        </w:rPr>
        <w:t xml:space="preserve"> my 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preferred </w:t>
      </w:r>
      <w:r w:rsidR="003D17F8" w:rsidRPr="005E3C63">
        <w:rPr>
          <w:rFonts w:ascii="Times New Roman" w:hAnsi="Times New Roman" w:cs="Times New Roman"/>
          <w:sz w:val="24"/>
          <w:szCs w:val="28"/>
        </w:rPr>
        <w:t>apps co</w:t>
      </w:r>
      <w:r w:rsidR="00EA761B" w:rsidRPr="005E3C63">
        <w:rPr>
          <w:rFonts w:ascii="Times New Roman" w:hAnsi="Times New Roman" w:cs="Times New Roman"/>
          <w:sz w:val="24"/>
          <w:szCs w:val="28"/>
        </w:rPr>
        <w:t>mprise two distinct categories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: </w:t>
      </w:r>
      <w:r w:rsidR="005F52EA" w:rsidRPr="005E3C63">
        <w:rPr>
          <w:rFonts w:ascii="Times New Roman" w:hAnsi="Times New Roman" w:cs="Times New Roman"/>
          <w:sz w:val="24"/>
          <w:szCs w:val="28"/>
        </w:rPr>
        <w:t>socializing</w:t>
      </w:r>
      <w:r w:rsidR="00EA761B" w:rsidRPr="005E3C63">
        <w:rPr>
          <w:rFonts w:ascii="Times New Roman" w:hAnsi="Times New Roman" w:cs="Times New Roman"/>
          <w:sz w:val="24"/>
          <w:szCs w:val="28"/>
        </w:rPr>
        <w:t xml:space="preserve"> and entertain</w:t>
      </w:r>
      <w:r w:rsidR="00881A04">
        <w:rPr>
          <w:rFonts w:ascii="Times New Roman" w:hAnsi="Times New Roman" w:cs="Times New Roman"/>
          <w:sz w:val="24"/>
          <w:szCs w:val="28"/>
        </w:rPr>
        <w:t>ing ones</w:t>
      </w:r>
      <w:r w:rsidR="00EA761B" w:rsidRPr="005E3C63">
        <w:rPr>
          <w:rFonts w:ascii="Times New Roman" w:hAnsi="Times New Roman" w:cs="Times New Roman"/>
          <w:sz w:val="24"/>
          <w:szCs w:val="28"/>
        </w:rPr>
        <w:t>.</w:t>
      </w:r>
    </w:p>
    <w:p w14:paraId="3A8F3A84" w14:textId="2DF830D1" w:rsidR="00D95276" w:rsidRPr="005E3C63" w:rsidRDefault="00DB4869" w:rsidP="00D95276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S</w:t>
      </w:r>
      <w:r w:rsidRPr="005E3C63">
        <w:rPr>
          <w:rFonts w:ascii="Times New Roman" w:hAnsi="Times New Roman" w:cs="Times New Roman"/>
          <w:sz w:val="24"/>
          <w:szCs w:val="28"/>
        </w:rPr>
        <w:t xml:space="preserve">ocializing </w:t>
      </w:r>
      <w:r w:rsidR="0019388E" w:rsidRPr="005E3C63">
        <w:rPr>
          <w:rFonts w:ascii="Times New Roman" w:hAnsi="Times New Roman" w:cs="Times New Roman"/>
          <w:sz w:val="24"/>
          <w:szCs w:val="28"/>
        </w:rPr>
        <w:t>apps</w:t>
      </w:r>
      <w:ins w:id="1" w:author="Windows User" w:date="2022-10-14T19:16:00Z">
        <w:r w:rsidR="002C361F">
          <w:rPr>
            <w:rFonts w:ascii="Times New Roman" w:hAnsi="Times New Roman" w:cs="Times New Roman"/>
            <w:sz w:val="24"/>
            <w:szCs w:val="28"/>
          </w:rPr>
          <w:t xml:space="preserve">, which </w:t>
        </w:r>
      </w:ins>
      <w:ins w:id="2" w:author="Windows User" w:date="2022-10-14T19:17:00Z">
        <w:r w:rsidR="002C361F">
          <w:rPr>
            <w:rFonts w:ascii="Times New Roman" w:hAnsi="Times New Roman" w:cs="Times New Roman"/>
            <w:sz w:val="24"/>
            <w:szCs w:val="28"/>
          </w:rPr>
          <w:t>are aimed at daily sharing and interac</w:t>
        </w:r>
      </w:ins>
      <w:ins w:id="3" w:author="jinhaocao@163.com" w:date="2022-10-15T19:11:00Z">
        <w:r w:rsidR="000F6A61">
          <w:rPr>
            <w:rFonts w:ascii="Times New Roman" w:hAnsi="Times New Roman" w:cs="Times New Roman" w:hint="eastAsia"/>
            <w:sz w:val="24"/>
            <w:szCs w:val="28"/>
          </w:rPr>
          <w:t>ti</w:t>
        </w:r>
      </w:ins>
      <w:ins w:id="4" w:author="Windows User" w:date="2022-10-14T19:17:00Z">
        <w:del w:id="5" w:author="jinhaocao@163.com" w:date="2022-10-15T19:11:00Z">
          <w:r w:rsidR="002C361F" w:rsidDel="000F6A61">
            <w:rPr>
              <w:rFonts w:ascii="Times New Roman" w:hAnsi="Times New Roman" w:cs="Times New Roman"/>
              <w:sz w:val="24"/>
              <w:szCs w:val="28"/>
            </w:rPr>
            <w:delText>it</w:delText>
          </w:r>
        </w:del>
        <w:r w:rsidR="002C361F">
          <w:rPr>
            <w:rFonts w:ascii="Times New Roman" w:hAnsi="Times New Roman" w:cs="Times New Roman"/>
            <w:sz w:val="24"/>
            <w:szCs w:val="28"/>
          </w:rPr>
          <w:t>on</w:t>
        </w:r>
      </w:ins>
      <w:ins w:id="6" w:author="jinhaocao@163.com" w:date="2022-10-15T19:14:00Z">
        <w:r w:rsidR="00C26424">
          <w:rPr>
            <w:rFonts w:ascii="Times New Roman" w:hAnsi="Times New Roman" w:cs="Times New Roman"/>
            <w:sz w:val="24"/>
            <w:szCs w:val="28"/>
          </w:rPr>
          <w:t xml:space="preserve">, </w:t>
        </w:r>
      </w:ins>
      <w:del w:id="7" w:author="jinhaocao@163.com" w:date="2022-10-15T19:14:00Z">
        <w:r w:rsidR="0019388E" w:rsidRPr="005E3C63" w:rsidDel="00C2642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8" w:author="Windows User" w:date="2022-10-14T19:24:00Z"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are</w:delText>
        </w:r>
        <w:commentRangeStart w:id="9"/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more indispensable that </w:delText>
        </w:r>
        <w:commentRangeEnd w:id="9"/>
        <w:r w:rsidR="0026344F" w:rsidDel="002C361F">
          <w:rPr>
            <w:rStyle w:val="a3"/>
          </w:rPr>
          <w:commentReference w:id="9"/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conce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ntrates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on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daily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>sharing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19388E" w:rsidRPr="005E3C63" w:rsidDel="002C361F">
          <w:rPr>
            <w:rFonts w:ascii="Times New Roman" w:hAnsi="Times New Roman" w:cs="Times New Roman"/>
            <w:sz w:val="24"/>
            <w:szCs w:val="28"/>
          </w:rPr>
          <w:delText>interaction</w:delText>
        </w:r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, </w:delText>
        </w:r>
        <w:commentRangeStart w:id="10"/>
        <w:r w:rsidR="00E415A9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which </w:delText>
        </w:r>
        <w:commentRangeEnd w:id="10"/>
        <w:r w:rsidR="0026344F" w:rsidDel="002C361F">
          <w:rPr>
            <w:rStyle w:val="a3"/>
          </w:rPr>
          <w:commentReference w:id="10"/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>provide relatively free platforms</w:t>
      </w:r>
      <w:ins w:id="11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 for </w:t>
        </w:r>
        <w:r w:rsidR="002C361F">
          <w:rPr>
            <w:rFonts w:ascii="Times New Roman" w:hAnsi="Times New Roman" w:cs="Times New Roman" w:hint="eastAsia"/>
            <w:sz w:val="24"/>
            <w:szCs w:val="28"/>
          </w:rPr>
          <w:t>users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 to post 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concise </w:t>
      </w:r>
      <w:r w:rsidR="00F06136" w:rsidRPr="005E3C63">
        <w:rPr>
          <w:rFonts w:ascii="Times New Roman" w:hAnsi="Times New Roman" w:cs="Times New Roman"/>
          <w:sz w:val="24"/>
          <w:szCs w:val="28"/>
        </w:rPr>
        <w:t>article</w:t>
      </w:r>
      <w:ins w:id="12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E415A9" w:rsidRPr="005E3C63">
        <w:rPr>
          <w:rFonts w:ascii="Times New Roman" w:hAnsi="Times New Roman" w:cs="Times New Roman"/>
          <w:sz w:val="24"/>
          <w:szCs w:val="28"/>
        </w:rPr>
        <w:t xml:space="preserve">, </w:t>
      </w:r>
      <w:r w:rsidR="00F06136" w:rsidRPr="005E3C63">
        <w:rPr>
          <w:rFonts w:ascii="Times New Roman" w:hAnsi="Times New Roman" w:cs="Times New Roman"/>
          <w:sz w:val="24"/>
          <w:szCs w:val="28"/>
        </w:rPr>
        <w:t>send private message</w:t>
      </w:r>
      <w:ins w:id="13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 xml:space="preserve">, establish </w:t>
      </w:r>
      <w:ins w:id="14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 xml:space="preserve">chat 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>g</w:t>
      </w:r>
      <w:r w:rsidR="00E415A9" w:rsidRPr="005E3C63">
        <w:rPr>
          <w:rFonts w:ascii="Times New Roman" w:hAnsi="Times New Roman" w:cs="Times New Roman"/>
          <w:sz w:val="24"/>
          <w:szCs w:val="28"/>
        </w:rPr>
        <w:t>r</w:t>
      </w:r>
      <w:r w:rsidR="00F06136" w:rsidRPr="005E3C63">
        <w:rPr>
          <w:rFonts w:ascii="Times New Roman" w:hAnsi="Times New Roman" w:cs="Times New Roman"/>
          <w:sz w:val="24"/>
          <w:szCs w:val="28"/>
        </w:rPr>
        <w:t>oup</w:t>
      </w:r>
      <w:ins w:id="15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del w:id="16" w:author="Windows User" w:date="2022-10-14T19:24:00Z">
        <w:r w:rsidR="00F06136" w:rsidRPr="005E3C63" w:rsidDel="002C361F">
          <w:rPr>
            <w:rFonts w:ascii="Times New Roman" w:hAnsi="Times New Roman" w:cs="Times New Roman"/>
            <w:sz w:val="24"/>
            <w:szCs w:val="28"/>
          </w:rPr>
          <w:delText xml:space="preserve"> chat</w:delText>
        </w:r>
      </w:del>
      <w:r w:rsidR="00F06136" w:rsidRPr="005E3C63">
        <w:rPr>
          <w:rFonts w:ascii="Times New Roman" w:hAnsi="Times New Roman" w:cs="Times New Roman"/>
          <w:sz w:val="24"/>
          <w:szCs w:val="28"/>
        </w:rPr>
        <w:t xml:space="preserve"> and </w:t>
      </w:r>
      <w:ins w:id="17" w:author="jinhaocao@163.com" w:date="2022-10-15T19:19:00Z">
        <w:r w:rsidR="00C26424">
          <w:rPr>
            <w:rFonts w:ascii="Times New Roman" w:hAnsi="Times New Roman" w:cs="Times New Roman"/>
            <w:sz w:val="24"/>
            <w:szCs w:val="28"/>
          </w:rPr>
          <w:t xml:space="preserve">make </w:t>
        </w:r>
      </w:ins>
      <w:r w:rsidR="00F06136" w:rsidRPr="005E3C63">
        <w:rPr>
          <w:rFonts w:ascii="Times New Roman" w:hAnsi="Times New Roman" w:cs="Times New Roman"/>
          <w:sz w:val="24"/>
          <w:szCs w:val="28"/>
        </w:rPr>
        <w:t>comment</w:t>
      </w:r>
      <w:ins w:id="18" w:author="Windows User" w:date="2022-10-14T19:24:00Z">
        <w:r w:rsidR="002C361F">
          <w:rPr>
            <w:rFonts w:ascii="Times New Roman" w:hAnsi="Times New Roman" w:cs="Times New Roman"/>
            <w:sz w:val="24"/>
            <w:szCs w:val="28"/>
          </w:rPr>
          <w:t>s</w:t>
        </w:r>
      </w:ins>
      <w:del w:id="19" w:author="jinhaocao@163.com" w:date="2022-10-15T19:19:00Z">
        <w:r w:rsidR="00F06136" w:rsidRPr="005E3C63" w:rsidDel="00C2642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commentRangeStart w:id="20"/>
        <w:r w:rsidR="00F06136" w:rsidRPr="005E3C63" w:rsidDel="00C26424">
          <w:rPr>
            <w:rFonts w:ascii="Times New Roman" w:hAnsi="Times New Roman" w:cs="Times New Roman"/>
            <w:sz w:val="24"/>
            <w:szCs w:val="28"/>
          </w:rPr>
          <w:delText>available to strangers</w:delText>
        </w:r>
      </w:del>
      <w:commentRangeEnd w:id="20"/>
      <w:r w:rsidR="002C361F">
        <w:rPr>
          <w:rStyle w:val="a3"/>
        </w:rPr>
        <w:commentReference w:id="20"/>
      </w:r>
      <w:r w:rsidR="00F06136" w:rsidRPr="005E3C63">
        <w:rPr>
          <w:rFonts w:ascii="Times New Roman" w:hAnsi="Times New Roman" w:cs="Times New Roman"/>
          <w:sz w:val="24"/>
          <w:szCs w:val="28"/>
        </w:rPr>
        <w:t>.</w:t>
      </w:r>
      <w:r w:rsidR="00E415A9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WeChat, Tencent Meeting</w:t>
      </w:r>
      <w:r w:rsidR="007D0EBA">
        <w:rPr>
          <w:rFonts w:ascii="Times New Roman" w:hAnsi="Times New Roman" w:cs="Times New Roman"/>
          <w:sz w:val="24"/>
          <w:szCs w:val="28"/>
        </w:rPr>
        <w:t xml:space="preserve"> and </w:t>
      </w:r>
      <w:r w:rsidR="002B365D" w:rsidRPr="005E3C63">
        <w:rPr>
          <w:rFonts w:ascii="Times New Roman" w:hAnsi="Times New Roman" w:cs="Times New Roman"/>
          <w:sz w:val="24"/>
          <w:szCs w:val="28"/>
        </w:rPr>
        <w:t>Wei</w:t>
      </w:r>
      <w:r w:rsidR="00A975F7" w:rsidRPr="005E3C63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>Bo</w:t>
      </w:r>
      <w:r w:rsidR="007D0EBA">
        <w:rPr>
          <w:rFonts w:ascii="Times New Roman" w:hAnsi="Times New Roman" w:cs="Times New Roman"/>
          <w:sz w:val="24"/>
          <w:szCs w:val="28"/>
        </w:rPr>
        <w:t xml:space="preserve"> </w:t>
      </w:r>
      <w:r w:rsidR="002B365D" w:rsidRPr="005E3C63">
        <w:rPr>
          <w:rFonts w:ascii="Times New Roman" w:hAnsi="Times New Roman" w:cs="Times New Roman"/>
          <w:sz w:val="24"/>
          <w:szCs w:val="28"/>
        </w:rPr>
        <w:t xml:space="preserve">are included. </w:t>
      </w:r>
      <w:ins w:id="21" w:author="Windows User" w:date="2022-10-14T19:26:00Z">
        <w:r w:rsidR="00757FE4">
          <w:rPr>
            <w:rFonts w:ascii="Times New Roman" w:hAnsi="Times New Roman" w:cs="Times New Roman" w:hint="eastAsia"/>
            <w:sz w:val="24"/>
            <w:szCs w:val="28"/>
          </w:rPr>
          <w:t>The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 number of </w:t>
        </w:r>
      </w:ins>
      <w:r w:rsidR="002B365D" w:rsidRPr="005E3C63">
        <w:rPr>
          <w:rFonts w:ascii="Times New Roman" w:hAnsi="Times New Roman" w:cs="Times New Roman"/>
          <w:sz w:val="24"/>
          <w:szCs w:val="28"/>
        </w:rPr>
        <w:t>WeChat</w:t>
      </w:r>
      <w:ins w:id="22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 xml:space="preserve"> users is large, amounting to</w:t>
        </w:r>
      </w:ins>
      <w:ins w:id="23" w:author="jinhaocao@163.com" w:date="2022-10-15T19:21:00Z">
        <w:r w:rsidR="00CE3D1C">
          <w:rPr>
            <w:rFonts w:ascii="Times New Roman" w:hAnsi="Times New Roman" w:cs="Times New Roman" w:hint="eastAsia"/>
            <w:sz w:val="24"/>
            <w:szCs w:val="28"/>
          </w:rPr>
          <w:t xml:space="preserve"> </w:t>
        </w:r>
        <w:r w:rsidR="00CE3D1C" w:rsidRPr="00CE3D1C">
          <w:rPr>
            <w:rFonts w:ascii="Times New Roman" w:hAnsi="Times New Roman" w:cs="Times New Roman"/>
            <w:sz w:val="24"/>
            <w:szCs w:val="28"/>
          </w:rPr>
          <w:t>1.26 billion</w:t>
        </w:r>
      </w:ins>
      <w:ins w:id="24" w:author="Windows User" w:date="2022-10-14T19:27:00Z">
        <w:del w:id="25" w:author="jinhaocao@163.com" w:date="2022-10-15T19:21:00Z">
          <w:r w:rsidR="00757FE4" w:rsidDel="00CE3D1C">
            <w:rPr>
              <w:rFonts w:ascii="Times New Roman" w:hAnsi="Times New Roman" w:cs="Times New Roman"/>
              <w:sz w:val="24"/>
              <w:szCs w:val="28"/>
            </w:rPr>
            <w:delText>…</w:delText>
          </w:r>
          <w:r w:rsidR="00757FE4" w:rsidDel="00CE3D1C">
            <w:rPr>
              <w:rFonts w:ascii="Times New Roman" w:hAnsi="Times New Roman" w:cs="Times New Roman" w:hint="eastAsia"/>
              <w:sz w:val="24"/>
              <w:szCs w:val="28"/>
            </w:rPr>
            <w:delText>最好给个数字</w:delText>
          </w:r>
        </w:del>
      </w:ins>
      <w:ins w:id="26" w:author="jinhaocao@163.com" w:date="2022-10-15T19:30:00Z">
        <w:r w:rsidR="00367409">
          <w:rPr>
            <w:rFonts w:ascii="Times New Roman" w:hAnsi="Times New Roman" w:cs="Times New Roman" w:hint="eastAsia"/>
            <w:sz w:val="24"/>
            <w:szCs w:val="28"/>
          </w:rPr>
          <w:t>.</w:t>
        </w:r>
        <w:r w:rsidR="0036740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27" w:author="Windows User" w:date="2022-10-14T19:27:00Z">
        <w:del w:id="28" w:author="jinhaocao@163.com" w:date="2022-10-15T19:30:00Z">
          <w:r w:rsidR="00757FE4" w:rsidDel="00367409">
            <w:rPr>
              <w:rFonts w:ascii="Times New Roman" w:hAnsi="Times New Roman" w:cs="Times New Roman" w:hint="eastAsia"/>
              <w:sz w:val="24"/>
              <w:szCs w:val="28"/>
            </w:rPr>
            <w:delText>。</w:delText>
          </w:r>
        </w:del>
        <w:r w:rsidR="00757FE4">
          <w:rPr>
            <w:rFonts w:ascii="Times New Roman" w:hAnsi="Times New Roman" w:cs="Times New Roman" w:hint="eastAsia"/>
            <w:sz w:val="24"/>
            <w:szCs w:val="28"/>
          </w:rPr>
          <w:t>Be</w:t>
        </w:r>
        <w:r w:rsidR="00757FE4">
          <w:rPr>
            <w:rFonts w:ascii="Times New Roman" w:hAnsi="Times New Roman" w:cs="Times New Roman"/>
            <w:sz w:val="24"/>
            <w:szCs w:val="28"/>
          </w:rPr>
          <w:t xml:space="preserve">sides </w:t>
        </w:r>
      </w:ins>
      <w:del w:id="29" w:author="Windows User" w:date="2022-10-14T19:27:00Z">
        <w:r w:rsidR="002B365D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>is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advanced on </w:delText>
        </w:r>
        <w:r w:rsidR="008709B8" w:rsidDel="00757FE4">
          <w:rPr>
            <w:rFonts w:ascii="Times New Roman" w:hAnsi="Times New Roman" w:cs="Times New Roman" w:hint="eastAsia"/>
            <w:sz w:val="24"/>
            <w:szCs w:val="28"/>
          </w:rPr>
          <w:delText>abundant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E67459" w:rsidRPr="005E3C63" w:rsidDel="00757FE4">
          <w:rPr>
            <w:rFonts w:ascii="Times New Roman" w:hAnsi="Times New Roman" w:cs="Times New Roman" w:hint="eastAsia"/>
            <w:sz w:val="24"/>
            <w:szCs w:val="28"/>
          </w:rPr>
          <w:delText>use</w:delText>
        </w:r>
        <w:r w:rsidR="00E67459" w:rsidRPr="005E3C63" w:rsidDel="00757FE4">
          <w:rPr>
            <w:rFonts w:ascii="Times New Roman" w:hAnsi="Times New Roman" w:cs="Times New Roman"/>
            <w:sz w:val="24"/>
            <w:szCs w:val="28"/>
          </w:rPr>
          <w:delText>rs</w:delText>
        </w:r>
        <w:r w:rsidR="00A975F7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that </w:delText>
        </w:r>
        <w:r w:rsidR="00F4147A" w:rsidDel="00757FE4">
          <w:rPr>
            <w:rFonts w:ascii="Times New Roman" w:hAnsi="Times New Roman" w:cs="Times New Roman" w:hint="eastAsia"/>
            <w:sz w:val="24"/>
            <w:szCs w:val="28"/>
          </w:rPr>
          <w:delText>besides</w:delText>
        </w:r>
        <w:r w:rsidR="00F4147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F4147A">
        <w:rPr>
          <w:rFonts w:ascii="Times New Roman" w:hAnsi="Times New Roman" w:cs="Times New Roman" w:hint="eastAsia"/>
          <w:sz w:val="24"/>
          <w:szCs w:val="28"/>
        </w:rPr>
        <w:t>communicating</w:t>
      </w:r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r w:rsidR="00F4147A">
        <w:rPr>
          <w:rFonts w:ascii="Times New Roman" w:hAnsi="Times New Roman" w:cs="Times New Roman" w:hint="eastAsia"/>
          <w:sz w:val="24"/>
          <w:szCs w:val="28"/>
        </w:rPr>
        <w:t>with</w:t>
      </w:r>
      <w:commentRangeStart w:id="30"/>
      <w:r w:rsidR="00F4147A">
        <w:rPr>
          <w:rFonts w:ascii="Times New Roman" w:hAnsi="Times New Roman" w:cs="Times New Roman"/>
          <w:sz w:val="24"/>
          <w:szCs w:val="28"/>
        </w:rPr>
        <w:t xml:space="preserve"> </w:t>
      </w:r>
      <w:del w:id="31" w:author="Windows User" w:date="2022-10-14T19:27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commentRangeEnd w:id="30"/>
      <w:r w:rsidR="00AE35FA">
        <w:rPr>
          <w:rStyle w:val="a3"/>
        </w:rPr>
        <w:commentReference w:id="30"/>
      </w:r>
      <w:r w:rsidR="002333EC" w:rsidRPr="005E3C63">
        <w:rPr>
          <w:rFonts w:ascii="Times New Roman" w:hAnsi="Times New Roman" w:cs="Times New Roman"/>
          <w:sz w:val="24"/>
          <w:szCs w:val="28"/>
        </w:rPr>
        <w:t>relatives</w:t>
      </w:r>
      <w:r w:rsidR="008709B8">
        <w:rPr>
          <w:rFonts w:ascii="Times New Roman" w:hAnsi="Times New Roman" w:cs="Times New Roman"/>
          <w:sz w:val="24"/>
          <w:szCs w:val="28"/>
        </w:rPr>
        <w:t xml:space="preserve"> and</w:t>
      </w:r>
      <w:r w:rsidR="008709B8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8709B8">
        <w:rPr>
          <w:rFonts w:ascii="Times New Roman" w:hAnsi="Times New Roman" w:cs="Times New Roman"/>
          <w:sz w:val="24"/>
          <w:szCs w:val="28"/>
        </w:rPr>
        <w:t>friends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, </w:t>
      </w:r>
      <w:ins w:id="32" w:author="Windows User" w:date="2022-10-14T19:27:00Z">
        <w:r w:rsidR="00757FE4">
          <w:rPr>
            <w:rFonts w:ascii="Times New Roman" w:hAnsi="Times New Roman" w:cs="Times New Roman"/>
            <w:sz w:val="24"/>
            <w:szCs w:val="28"/>
          </w:rPr>
          <w:t>users can fulfill</w:t>
        </w:r>
      </w:ins>
      <w:ins w:id="33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 xml:space="preserve"> other activities such as </w:t>
        </w:r>
      </w:ins>
      <w:del w:id="34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regular postgraduate </w:delText>
        </w:r>
      </w:del>
      <w:r w:rsidR="008709B8">
        <w:rPr>
          <w:rFonts w:ascii="Times New Roman" w:hAnsi="Times New Roman" w:cs="Times New Roman"/>
          <w:sz w:val="24"/>
          <w:szCs w:val="28"/>
        </w:rPr>
        <w:t>assignment</w:t>
      </w:r>
      <w:ins w:id="35" w:author="Windows User" w:date="2022-10-14T19:28:00Z">
        <w:r w:rsidR="00757FE4">
          <w:rPr>
            <w:rFonts w:ascii="Times New Roman" w:hAnsi="Times New Roman" w:cs="Times New Roman"/>
            <w:sz w:val="24"/>
            <w:szCs w:val="28"/>
          </w:rPr>
          <w:t>s</w:t>
        </w:r>
      </w:ins>
      <w:r w:rsidR="008709B8">
        <w:rPr>
          <w:rFonts w:ascii="Times New Roman" w:hAnsi="Times New Roman" w:cs="Times New Roman"/>
          <w:sz w:val="24"/>
          <w:szCs w:val="28"/>
        </w:rPr>
        <w:t xml:space="preserve"> for </w:t>
      </w:r>
      <w:r w:rsidR="008709B8" w:rsidRPr="008709B8">
        <w:rPr>
          <w:rFonts w:ascii="Times New Roman" w:hAnsi="Times New Roman" w:cs="Times New Roman"/>
          <w:sz w:val="24"/>
          <w:szCs w:val="28"/>
        </w:rPr>
        <w:t>curriculum</w:t>
      </w:r>
      <w:r w:rsidR="008709B8">
        <w:rPr>
          <w:rFonts w:ascii="Times New Roman" w:hAnsi="Times New Roman" w:cs="Times New Roman"/>
          <w:sz w:val="24"/>
          <w:szCs w:val="28"/>
        </w:rPr>
        <w:t>s and club activities</w:t>
      </w:r>
      <w:del w:id="36" w:author="Windows User" w:date="2022-10-14T19:28:00Z">
        <w:r w:rsidR="008709B8" w:rsidDel="00757FE4">
          <w:rPr>
            <w:rFonts w:ascii="Times New Roman" w:hAnsi="Times New Roman" w:cs="Times New Roman"/>
            <w:sz w:val="24"/>
            <w:szCs w:val="28"/>
          </w:rPr>
          <w:delText xml:space="preserve"> are bound with it</w:delText>
        </w:r>
      </w:del>
      <w:r w:rsidR="008709B8">
        <w:rPr>
          <w:rFonts w:ascii="Times New Roman" w:hAnsi="Times New Roman" w:cs="Times New Roman"/>
          <w:sz w:val="24"/>
          <w:szCs w:val="28"/>
        </w:rPr>
        <w:t xml:space="preserve">. 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Tencent </w:t>
      </w:r>
      <w:r w:rsidR="008709B8">
        <w:rPr>
          <w:rFonts w:ascii="Times New Roman" w:hAnsi="Times New Roman" w:cs="Times New Roman"/>
          <w:sz w:val="24"/>
          <w:szCs w:val="28"/>
        </w:rPr>
        <w:t xml:space="preserve">Meeting </w:t>
      </w:r>
      <w:r w:rsidR="002333EC" w:rsidRPr="005E3C63">
        <w:rPr>
          <w:rFonts w:ascii="Times New Roman" w:hAnsi="Times New Roman" w:cs="Times New Roman"/>
          <w:sz w:val="24"/>
          <w:szCs w:val="28"/>
        </w:rPr>
        <w:t>is</w:t>
      </w:r>
      <w:del w:id="37" w:author="jinhaocao@163.com" w:date="2022-10-15T19:33:00Z">
        <w:r w:rsidR="002333EC" w:rsidRPr="005E3C63" w:rsidDel="00B912CB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commentRangeStart w:id="38"/>
        <w:r w:rsidR="008709B8" w:rsidDel="00B912CB">
          <w:rPr>
            <w:rFonts w:ascii="Times New Roman" w:hAnsi="Times New Roman" w:cs="Times New Roman"/>
            <w:sz w:val="24"/>
            <w:szCs w:val="28"/>
          </w:rPr>
          <w:delText>absolutely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 xml:space="preserve"> </w:t>
      </w:r>
      <w:commentRangeEnd w:id="38"/>
      <w:r w:rsidR="00757FE4">
        <w:rPr>
          <w:rStyle w:val="a3"/>
        </w:rPr>
        <w:commentReference w:id="38"/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convenient </w:t>
      </w:r>
      <w:r w:rsidR="00C52C81">
        <w:rPr>
          <w:rFonts w:ascii="Times New Roman" w:hAnsi="Times New Roman" w:cs="Times New Roman"/>
          <w:sz w:val="24"/>
          <w:szCs w:val="28"/>
        </w:rPr>
        <w:t xml:space="preserve">and free of charge </w:t>
      </w:r>
      <w:ins w:id="39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for user</w:t>
        </w:r>
      </w:ins>
      <w:ins w:id="40" w:author="Windows User" w:date="2022-10-15T22:37:00Z">
        <w:r w:rsidR="00582725">
          <w:rPr>
            <w:rFonts w:ascii="Times New Roman" w:hAnsi="Times New Roman" w:cs="Times New Roman" w:hint="eastAsia"/>
            <w:sz w:val="24"/>
            <w:szCs w:val="28"/>
          </w:rPr>
          <w:t>s</w:t>
        </w:r>
      </w:ins>
      <w:ins w:id="41" w:author="jinhaocao@163.com" w:date="2022-10-15T19:34:00Z">
        <w:r w:rsidR="00934C1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42" w:author="Windows User" w:date="2022-10-14T19:28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for </w:delText>
        </w:r>
        <w:r w:rsidR="008709B8" w:rsidDel="00757FE4">
          <w:rPr>
            <w:rFonts w:ascii="Times New Roman" w:hAnsi="Times New Roman" w:cs="Times New Roman"/>
            <w:sz w:val="24"/>
            <w:szCs w:val="28"/>
          </w:rPr>
          <w:delText>myself</w:delText>
        </w:r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 xml:space="preserve">to share </w:t>
      </w:r>
      <w:ins w:id="43" w:author="Windows User" w:date="2022-10-14T19:29:00Z">
        <w:r w:rsidR="00757FE4">
          <w:rPr>
            <w:rFonts w:ascii="Times New Roman" w:hAnsi="Times New Roman" w:cs="Times New Roman"/>
            <w:sz w:val="24"/>
            <w:szCs w:val="28"/>
          </w:rPr>
          <w:t>his/her</w:t>
        </w:r>
      </w:ins>
      <w:ins w:id="44" w:author="jinhaocao@163.com" w:date="2022-10-15T19:34:00Z">
        <w:r w:rsidR="00934C1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45" w:author="Windows User" w:date="2022-10-14T19:29:00Z">
        <w:r w:rsidR="002333E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my </w:delText>
        </w:r>
      </w:del>
      <w:r w:rsidR="002333EC" w:rsidRPr="005E3C63">
        <w:rPr>
          <w:rFonts w:ascii="Times New Roman" w:hAnsi="Times New Roman" w:cs="Times New Roman"/>
          <w:sz w:val="24"/>
          <w:szCs w:val="28"/>
        </w:rPr>
        <w:t>sc</w:t>
      </w:r>
      <w:r w:rsidR="008709B8">
        <w:rPr>
          <w:rFonts w:ascii="Times New Roman" w:hAnsi="Times New Roman" w:cs="Times New Roman"/>
          <w:sz w:val="24"/>
          <w:szCs w:val="28"/>
        </w:rPr>
        <w:t>r</w:t>
      </w:r>
      <w:r w:rsidR="002333EC" w:rsidRPr="005E3C63">
        <w:rPr>
          <w:rFonts w:ascii="Times New Roman" w:hAnsi="Times New Roman" w:cs="Times New Roman"/>
          <w:sz w:val="24"/>
          <w:szCs w:val="28"/>
        </w:rPr>
        <w:t xml:space="preserve">een and </w:t>
      </w:r>
      <w:r w:rsidR="00033E4C" w:rsidRPr="005E3C63">
        <w:rPr>
          <w:rFonts w:ascii="Times New Roman" w:hAnsi="Times New Roman" w:cs="Times New Roman"/>
          <w:sz w:val="24"/>
          <w:szCs w:val="28"/>
        </w:rPr>
        <w:t>record v</w:t>
      </w:r>
      <w:r w:rsidR="008709B8">
        <w:rPr>
          <w:rFonts w:ascii="Times New Roman" w:hAnsi="Times New Roman" w:cs="Times New Roman"/>
          <w:sz w:val="24"/>
          <w:szCs w:val="28"/>
        </w:rPr>
        <w:t>ideo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. Weibo </w:t>
      </w:r>
      <w:del w:id="46" w:author="Windows User" w:date="2022-10-14T19:30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is </w:delText>
        </w:r>
      </w:del>
      <w:ins w:id="47" w:author="Windows User" w:date="2022-10-14T19:30:00Z">
        <w:r w:rsidR="00757FE4">
          <w:rPr>
            <w:rFonts w:ascii="Times New Roman" w:hAnsi="Times New Roman" w:cs="Times New Roman"/>
            <w:sz w:val="24"/>
            <w:szCs w:val="28"/>
          </w:rPr>
          <w:t xml:space="preserve">provides a platform </w:t>
        </w:r>
      </w:ins>
      <w:ins w:id="48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>where strangers</w:t>
        </w:r>
      </w:ins>
      <w:ins w:id="49" w:author="jinhaocao@163.com" w:date="2022-10-15T19:36:00Z">
        <w:r w:rsidR="00934C19">
          <w:rPr>
            <w:rFonts w:ascii="Times New Roman" w:hAnsi="Times New Roman" w:cs="Times New Roman"/>
            <w:sz w:val="24"/>
            <w:szCs w:val="28"/>
          </w:rPr>
          <w:t>’</w:t>
        </w:r>
      </w:ins>
      <w:ins w:id="50" w:author="Windows User" w:date="2022-10-14T19:31:00Z">
        <w:del w:id="51" w:author="jinhaocao@163.com" w:date="2022-10-15T19:36:00Z">
          <w:r w:rsidR="00757FE4" w:rsidDel="00934C19">
            <w:rPr>
              <w:rFonts w:ascii="Times New Roman" w:hAnsi="Times New Roman" w:cs="Times New Roman"/>
              <w:sz w:val="24"/>
              <w:szCs w:val="28"/>
            </w:rPr>
            <w:delText>’</w:delText>
          </w:r>
        </w:del>
        <w:r w:rsidR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52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proper for </w:delText>
        </w:r>
      </w:del>
      <w:r w:rsidR="00033E4C" w:rsidRPr="005E3C63">
        <w:rPr>
          <w:rFonts w:ascii="Times New Roman" w:hAnsi="Times New Roman" w:cs="Times New Roman"/>
          <w:sz w:val="24"/>
          <w:szCs w:val="28"/>
        </w:rPr>
        <w:t>comment</w:t>
      </w:r>
      <w:r w:rsidR="00255C86">
        <w:rPr>
          <w:rFonts w:ascii="Times New Roman" w:hAnsi="Times New Roman" w:cs="Times New Roman"/>
          <w:sz w:val="24"/>
          <w:szCs w:val="28"/>
        </w:rPr>
        <w:t>s</w:t>
      </w:r>
      <w:r w:rsidR="00033E4C" w:rsidRPr="005E3C63">
        <w:rPr>
          <w:rFonts w:ascii="Times New Roman" w:hAnsi="Times New Roman" w:cs="Times New Roman"/>
          <w:sz w:val="24"/>
          <w:szCs w:val="28"/>
        </w:rPr>
        <w:t xml:space="preserve"> on </w:t>
      </w:r>
      <w:ins w:id="53" w:author="Windows User" w:date="2022-10-14T19:31:00Z">
        <w:r w:rsidR="00757FE4">
          <w:rPr>
            <w:rFonts w:ascii="Times New Roman" w:hAnsi="Times New Roman" w:cs="Times New Roman"/>
            <w:sz w:val="24"/>
            <w:szCs w:val="28"/>
          </w:rPr>
          <w:t>issues are open</w:t>
        </w:r>
        <w:del w:id="54" w:author="jinhaocao@163.com" w:date="2022-10-15T19:42:00Z">
          <w:r w:rsidR="00757FE4" w:rsidDel="002B37DC">
            <w:rPr>
              <w:rFonts w:ascii="Times New Roman" w:hAnsi="Times New Roman" w:cs="Times New Roman"/>
              <w:sz w:val="24"/>
              <w:szCs w:val="28"/>
            </w:rPr>
            <w:delText xml:space="preserve"> and </w:delText>
          </w:r>
        </w:del>
      </w:ins>
      <w:del w:id="55" w:author="Windows User" w:date="2022-10-14T19:31:00Z"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str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ngers 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available to</w:delText>
        </w:r>
      </w:del>
      <w:ins w:id="56" w:author="Windows User" w:date="2022-10-14T19:31:00Z">
        <w:del w:id="57" w:author="jinhaocao@163.com" w:date="2022-10-15T19:36:00Z">
          <w:r w:rsidR="00757FE4" w:rsidDel="00934C19">
            <w:rPr>
              <w:rFonts w:ascii="Times New Roman" w:hAnsi="Times New Roman" w:cs="Times New Roman"/>
              <w:sz w:val="24"/>
              <w:szCs w:val="28"/>
            </w:rPr>
            <w:delText xml:space="preserve"> </w:delText>
          </w:r>
        </w:del>
      </w:ins>
      <w:del w:id="58" w:author="jinhaocao@163.com" w:date="2022-10-15T19:36:00Z">
        <w:r w:rsidR="00395A8A" w:rsidDel="00934C19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59" w:author="jinhaocao@163.com" w:date="2022-10-15T19:42:00Z">
        <w:r w:rsidR="005836B7" w:rsidDel="00AE1F5E">
          <w:rPr>
            <w:rFonts w:ascii="Times New Roman" w:hAnsi="Times New Roman" w:cs="Times New Roman"/>
            <w:sz w:val="24"/>
            <w:szCs w:val="28"/>
          </w:rPr>
          <w:delText xml:space="preserve">heated discussions </w:delText>
        </w:r>
      </w:del>
      <w:ins w:id="60" w:author="Windows User" w:date="2022-10-14T19:31:00Z">
        <w:del w:id="61" w:author="jinhaocao@163.com" w:date="2022-10-15T19:42:00Z">
          <w:r w:rsidR="00757FE4" w:rsidDel="00AE1F5E">
            <w:rPr>
              <w:rFonts w:ascii="Times New Roman" w:hAnsi="Times New Roman" w:cs="Times New Roman"/>
              <w:sz w:val="24"/>
              <w:szCs w:val="28"/>
            </w:rPr>
            <w:delText>are available among</w:delText>
          </w:r>
        </w:del>
        <w:del w:id="62" w:author="jinhaocao@163.com" w:date="2022-10-15T19:41:00Z">
          <w:r w:rsidR="00757FE4" w:rsidDel="00AE1F5E">
            <w:rPr>
              <w:rFonts w:ascii="Times New Roman" w:hAnsi="Times New Roman" w:cs="Times New Roman"/>
              <w:sz w:val="24"/>
              <w:szCs w:val="28"/>
            </w:rPr>
            <w:delText xml:space="preserve"> strangers</w:delText>
          </w:r>
        </w:del>
      </w:ins>
      <w:ins w:id="63" w:author="jinhaocao@163.com" w:date="2022-10-15T19:42:00Z">
        <w:r w:rsidR="002B37DC">
          <w:rPr>
            <w:rFonts w:ascii="Times New Roman" w:hAnsi="Times New Roman" w:cs="Times New Roman"/>
            <w:sz w:val="24"/>
            <w:szCs w:val="28"/>
          </w:rPr>
          <w:t xml:space="preserve">. </w:t>
        </w:r>
      </w:ins>
      <w:ins w:id="64" w:author="jinhaocao@163.com" w:date="2022-10-15T19:43:00Z">
        <w:r w:rsidR="002B37DC">
          <w:rPr>
            <w:rFonts w:ascii="Times New Roman" w:hAnsi="Times New Roman" w:cs="Times New Roman"/>
            <w:sz w:val="24"/>
            <w:szCs w:val="28"/>
          </w:rPr>
          <w:t>Every user</w:t>
        </w:r>
      </w:ins>
      <w:ins w:id="65" w:author="Windows User" w:date="2022-10-14T19:31:00Z">
        <w:del w:id="66" w:author="jinhaocao@163.com" w:date="2022-10-15T19:42:00Z">
          <w:r w:rsidR="00757FE4" w:rsidDel="002B37DC">
            <w:rPr>
              <w:rFonts w:ascii="Times New Roman" w:hAnsi="Times New Roman" w:cs="Times New Roman"/>
              <w:sz w:val="24"/>
              <w:szCs w:val="28"/>
            </w:rPr>
            <w:delText>.</w:delText>
          </w:r>
        </w:del>
      </w:ins>
      <w:ins w:id="67" w:author="jinhaocao@163.com" w:date="2022-10-15T19:42:00Z">
        <w:r w:rsidR="002B37DC" w:rsidRPr="002B37DC">
          <w:rPr>
            <w:rFonts w:ascii="Times New Roman" w:hAnsi="Times New Roman" w:cs="Times New Roman"/>
            <w:sz w:val="24"/>
            <w:szCs w:val="28"/>
          </w:rPr>
          <w:t xml:space="preserve"> can find or create a hot topic</w:t>
        </w:r>
      </w:ins>
      <w:ins w:id="68" w:author="jinhaocao@163.com" w:date="2022-10-15T19:44:00Z">
        <w:r w:rsidR="00AF0A31">
          <w:rPr>
            <w:rFonts w:ascii="Times New Roman" w:hAnsi="Times New Roman" w:cs="Times New Roman"/>
            <w:sz w:val="24"/>
            <w:szCs w:val="28"/>
          </w:rPr>
          <w:t xml:space="preserve">, </w:t>
        </w:r>
      </w:ins>
      <w:ins w:id="69" w:author="jinhaocao@163.com" w:date="2022-10-15T19:42:00Z">
        <w:r w:rsidR="002B37DC" w:rsidRPr="002B37DC">
          <w:rPr>
            <w:rFonts w:ascii="Times New Roman" w:hAnsi="Times New Roman" w:cs="Times New Roman"/>
            <w:sz w:val="24"/>
            <w:szCs w:val="28"/>
          </w:rPr>
          <w:t>and then talk about the topic with others online</w:t>
        </w:r>
      </w:ins>
      <w:ins w:id="70" w:author="jinhaocao@163.com" w:date="2022-10-15T19:43:00Z">
        <w:r w:rsidR="002B37DC">
          <w:rPr>
            <w:rFonts w:ascii="Times New Roman" w:hAnsi="Times New Roman" w:cs="Times New Roman"/>
            <w:sz w:val="24"/>
            <w:szCs w:val="28"/>
          </w:rPr>
          <w:t>.</w:t>
        </w:r>
      </w:ins>
      <w:ins w:id="71" w:author="Windows User" w:date="2022-10-14T19:31:00Z">
        <w:r w:rsidR="00757FE4" w:rsidDel="00757FE4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72" w:author="Windows User" w:date="2022-10-14T19:31:00Z">
        <w:r w:rsidR="005836B7" w:rsidDel="00757FE4">
          <w:rPr>
            <w:rFonts w:ascii="Times New Roman" w:hAnsi="Times New Roman" w:cs="Times New Roman"/>
            <w:sz w:val="24"/>
            <w:szCs w:val="28"/>
          </w:rPr>
          <w:delText>wit</w:delText>
        </w:r>
        <w:commentRangeStart w:id="73"/>
        <w:r w:rsidR="005836B7" w:rsidDel="00757FE4">
          <w:rPr>
            <w:rFonts w:ascii="Times New Roman" w:hAnsi="Times New Roman" w:cs="Times New Roman"/>
            <w:sz w:val="24"/>
            <w:szCs w:val="28"/>
          </w:rPr>
          <w:delText>h</w:delText>
        </w:r>
        <w:r w:rsidR="000539AF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many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r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adical crowd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 xml:space="preserve">and </w:delText>
        </w:r>
        <w:r w:rsidR="00395A8A" w:rsidDel="00757FE4">
          <w:rPr>
            <w:rFonts w:ascii="Times New Roman" w:hAnsi="Times New Roman" w:cs="Times New Roman"/>
            <w:sz w:val="24"/>
            <w:szCs w:val="28"/>
          </w:rPr>
          <w:delText>f</w:delText>
        </w:r>
        <w:r w:rsidR="00033E4C" w:rsidRPr="005E3C63" w:rsidDel="00757FE4">
          <w:rPr>
            <w:rFonts w:ascii="Times New Roman" w:hAnsi="Times New Roman" w:cs="Times New Roman"/>
            <w:sz w:val="24"/>
            <w:szCs w:val="28"/>
          </w:rPr>
          <w:delText>eminists</w:delText>
        </w:r>
        <w:r w:rsidR="005A2DA6" w:rsidRPr="005E3C63" w:rsidDel="00757FE4">
          <w:rPr>
            <w:rFonts w:ascii="Times New Roman" w:hAnsi="Times New Roman" w:cs="Times New Roman"/>
            <w:sz w:val="24"/>
            <w:szCs w:val="28"/>
          </w:rPr>
          <w:delText>.</w:delText>
        </w:r>
        <w:commentRangeEnd w:id="73"/>
        <w:r w:rsidR="00AE35FA" w:rsidDel="00757FE4">
          <w:rPr>
            <w:rStyle w:val="a3"/>
          </w:rPr>
          <w:commentReference w:id="73"/>
        </w:r>
      </w:del>
    </w:p>
    <w:p w14:paraId="6024D362" w14:textId="6449351C" w:rsidR="00C41C23" w:rsidRPr="005E3C63" w:rsidRDefault="00C41C23" w:rsidP="00911D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8"/>
        </w:rPr>
      </w:pPr>
      <w:r w:rsidRPr="005E3C63">
        <w:rPr>
          <w:rFonts w:ascii="Times New Roman" w:hAnsi="Times New Roman" w:cs="Times New Roman" w:hint="eastAsia"/>
          <w:sz w:val="24"/>
          <w:szCs w:val="28"/>
        </w:rPr>
        <w:t>E</w:t>
      </w:r>
      <w:r w:rsidRPr="005E3C63">
        <w:rPr>
          <w:rFonts w:ascii="Times New Roman" w:hAnsi="Times New Roman" w:cs="Times New Roman"/>
          <w:sz w:val="24"/>
          <w:szCs w:val="28"/>
        </w:rPr>
        <w:t>ntertain</w:t>
      </w:r>
      <w:r w:rsidR="000A2048" w:rsidRPr="005E3C63">
        <w:rPr>
          <w:rFonts w:ascii="Times New Roman" w:hAnsi="Times New Roman" w:cs="Times New Roman"/>
          <w:sz w:val="24"/>
          <w:szCs w:val="28"/>
        </w:rPr>
        <w:t>ing</w:t>
      </w:r>
      <w:r w:rsidRPr="005E3C63">
        <w:rPr>
          <w:rFonts w:ascii="Times New Roman" w:hAnsi="Times New Roman" w:cs="Times New Roman"/>
          <w:sz w:val="24"/>
          <w:szCs w:val="28"/>
        </w:rPr>
        <w:t xml:space="preserve"> apps </w:t>
      </w:r>
      <w:r w:rsidR="000539AF">
        <w:rPr>
          <w:rFonts w:ascii="Times New Roman" w:hAnsi="Times New Roman" w:cs="Times New Roman"/>
          <w:sz w:val="24"/>
          <w:szCs w:val="28"/>
        </w:rPr>
        <w:t xml:space="preserve">serve for </w:t>
      </w:r>
      <w:r w:rsidRPr="005E3C63">
        <w:rPr>
          <w:rFonts w:ascii="Times New Roman" w:hAnsi="Times New Roman" w:cs="Times New Roman"/>
          <w:sz w:val="24"/>
          <w:szCs w:val="28"/>
        </w:rPr>
        <w:t>physiological and mental</w:t>
      </w:r>
      <w:del w:id="74" w:author="jinhaocao@163.com" w:date="2022-10-15T19:45:00Z">
        <w:r w:rsidRPr="005E3C63" w:rsidDel="001D4A85">
          <w:rPr>
            <w:rFonts w:ascii="Times New Roman" w:hAnsi="Times New Roman" w:cs="Times New Roman"/>
            <w:sz w:val="24"/>
            <w:szCs w:val="28"/>
          </w:rPr>
          <w:delText>ly</w:delText>
        </w:r>
      </w:del>
      <w:r w:rsidRPr="005E3C63">
        <w:rPr>
          <w:rFonts w:ascii="Times New Roman" w:hAnsi="Times New Roman" w:cs="Times New Roman"/>
          <w:sz w:val="24"/>
          <w:szCs w:val="28"/>
        </w:rPr>
        <w:t xml:space="preserve"> relaxation</w:t>
      </w:r>
      <w:r w:rsidR="000539AF">
        <w:rPr>
          <w:rFonts w:ascii="Times New Roman" w:hAnsi="Times New Roman" w:cs="Times New Roman"/>
          <w:sz w:val="24"/>
          <w:szCs w:val="28"/>
        </w:rPr>
        <w:t xml:space="preserve">. </w:t>
      </w:r>
      <w:commentRangeStart w:id="75"/>
      <w:r w:rsidR="000539AF">
        <w:rPr>
          <w:rFonts w:ascii="Times New Roman" w:hAnsi="Times New Roman" w:cs="Times New Roman"/>
          <w:sz w:val="24"/>
          <w:szCs w:val="28"/>
        </w:rPr>
        <w:t xml:space="preserve">There are </w:t>
      </w:r>
      <w:ins w:id="76" w:author="jinhaocao@163.com" w:date="2022-10-15T19:52:00Z">
        <w:r w:rsidR="001D4A85">
          <w:rPr>
            <w:rFonts w:ascii="Times New Roman" w:hAnsi="Times New Roman" w:cs="Times New Roman"/>
            <w:sz w:val="24"/>
            <w:szCs w:val="28"/>
          </w:rPr>
          <w:t>two</w:t>
        </w:r>
      </w:ins>
      <w:del w:id="77" w:author="jinhaocao@163.com" w:date="2022-10-15T19:52:00Z">
        <w:r w:rsidR="000539AF" w:rsidDel="001D4A85">
          <w:rPr>
            <w:rFonts w:ascii="Times New Roman" w:hAnsi="Times New Roman" w:cs="Times New Roman"/>
            <w:sz w:val="24"/>
            <w:szCs w:val="28"/>
          </w:rPr>
          <w:delText>three</w:delText>
        </w:r>
      </w:del>
      <w:r w:rsidR="000539AF">
        <w:rPr>
          <w:rFonts w:ascii="Times New Roman" w:hAnsi="Times New Roman" w:cs="Times New Roman"/>
          <w:sz w:val="24"/>
          <w:szCs w:val="28"/>
        </w:rPr>
        <w:t xml:space="preserve"> apps:</w:t>
      </w:r>
      <w:commentRangeEnd w:id="75"/>
      <w:r w:rsidR="00582725">
        <w:rPr>
          <w:rStyle w:val="a3"/>
        </w:rPr>
        <w:commentReference w:id="75"/>
      </w:r>
      <w:r w:rsidR="000539AF">
        <w:rPr>
          <w:rFonts w:ascii="Times New Roman" w:hAnsi="Times New Roman" w:cs="Times New Roman"/>
          <w:sz w:val="24"/>
          <w:szCs w:val="28"/>
        </w:rPr>
        <w:t xml:space="preserve"> </w:t>
      </w:r>
      <w:r w:rsidR="0026655E" w:rsidRPr="005E3C63">
        <w:rPr>
          <w:rFonts w:ascii="Times New Roman" w:hAnsi="Times New Roman" w:cs="Times New Roman"/>
          <w:sz w:val="24"/>
          <w:szCs w:val="28"/>
        </w:rPr>
        <w:t xml:space="preserve">Arena </w:t>
      </w:r>
      <w:r w:rsidR="0086684F">
        <w:rPr>
          <w:rFonts w:ascii="Times New Roman" w:hAnsi="Times New Roman" w:cs="Times New Roman"/>
          <w:sz w:val="24"/>
          <w:szCs w:val="28"/>
        </w:rPr>
        <w:t>o</w:t>
      </w:r>
      <w:r w:rsidR="0026655E" w:rsidRPr="005E3C63">
        <w:rPr>
          <w:rFonts w:ascii="Times New Roman" w:hAnsi="Times New Roman" w:cs="Times New Roman"/>
          <w:sz w:val="24"/>
          <w:szCs w:val="28"/>
        </w:rPr>
        <w:t>f Valor</w:t>
      </w:r>
      <w:ins w:id="78" w:author="jinhaocao@163.com" w:date="2022-10-15T19:52:00Z">
        <w:r w:rsidR="001D4A85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79" w:author="jinhaocao@163.com" w:date="2022-10-15T19:52:00Z">
        <w:r w:rsidR="0026655E" w:rsidDel="001D4A85">
          <w:rPr>
            <w:rFonts w:ascii="Times New Roman" w:hAnsi="Times New Roman" w:cs="Times New Roman"/>
            <w:sz w:val="24"/>
            <w:szCs w:val="28"/>
          </w:rPr>
          <w:delText xml:space="preserve">, Tik Tok </w:delText>
        </w:r>
      </w:del>
      <w:r w:rsidR="0026655E">
        <w:rPr>
          <w:rFonts w:ascii="Times New Roman" w:hAnsi="Times New Roman" w:cs="Times New Roman"/>
          <w:sz w:val="24"/>
          <w:szCs w:val="28"/>
        </w:rPr>
        <w:t xml:space="preserve">and </w:t>
      </w:r>
      <w:ins w:id="80" w:author="jinhaocao@163.com" w:date="2022-10-15T22:15:00Z">
        <w:r w:rsidR="00A40E51">
          <w:rPr>
            <w:rFonts w:ascii="Times New Roman" w:hAnsi="Times New Roman" w:cs="Times New Roman"/>
            <w:sz w:val="24"/>
            <w:szCs w:val="28"/>
          </w:rPr>
          <w:t>Tik Tok</w:t>
        </w:r>
      </w:ins>
      <w:del w:id="81" w:author="jinhaocao@163.com" w:date="2022-10-15T22:15:00Z">
        <w:r w:rsidR="0026655E" w:rsidRPr="0026655E" w:rsidDel="00A40E51">
          <w:rPr>
            <w:rFonts w:ascii="Times New Roman" w:hAnsi="Times New Roman" w:cs="Times New Roman"/>
            <w:sz w:val="24"/>
            <w:szCs w:val="28"/>
          </w:rPr>
          <w:delText>NetEase Cloud</w:delText>
        </w:r>
        <w:r w:rsidR="0026655E" w:rsidDel="00A40E51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26655E" w:rsidRPr="0026655E" w:rsidDel="00A40E51">
          <w:rPr>
            <w:rFonts w:ascii="Times New Roman" w:hAnsi="Times New Roman" w:cs="Times New Roman"/>
            <w:sz w:val="24"/>
            <w:szCs w:val="28"/>
          </w:rPr>
          <w:delText>Music</w:delText>
        </w:r>
      </w:del>
      <w:r w:rsidR="0086684F">
        <w:rPr>
          <w:rFonts w:ascii="Times New Roman" w:hAnsi="Times New Roman" w:cs="Times New Roman"/>
          <w:sz w:val="24"/>
          <w:szCs w:val="28"/>
        </w:rPr>
        <w:t>. Arena of Valor</w:t>
      </w:r>
      <w:ins w:id="82" w:author="jinhaocao@163.com" w:date="2022-10-15T19:48:00Z">
        <w:r w:rsidR="001D4A85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del w:id="83" w:author="jinhaocao@163.com" w:date="2022-10-15T19:48:00Z">
        <w:r w:rsidR="0086684F" w:rsidDel="001D4A85">
          <w:rPr>
            <w:rFonts w:ascii="Times New Roman" w:hAnsi="Times New Roman" w:cs="Times New Roman"/>
            <w:sz w:val="24"/>
            <w:szCs w:val="28"/>
          </w:rPr>
          <w:delText xml:space="preserve"> is </w:delText>
        </w:r>
      </w:del>
      <w:ins w:id="84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allows 10 people </w:t>
        </w:r>
      </w:ins>
      <w:ins w:id="85" w:author="jinhaocao@163.com" w:date="2022-10-15T19:50:00Z">
        <w:r w:rsidR="001D4A85">
          <w:rPr>
            <w:rFonts w:ascii="Times New Roman" w:hAnsi="Times New Roman" w:cs="Times New Roman"/>
            <w:sz w:val="24"/>
            <w:szCs w:val="28"/>
          </w:rPr>
          <w:t xml:space="preserve">to </w:t>
        </w:r>
      </w:ins>
      <w:ins w:id="86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>play at same time.</w:t>
        </w:r>
        <w:r w:rsidR="001D4A85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It separates 10 people </w:t>
        </w:r>
      </w:ins>
      <w:ins w:id="87" w:author="jinhaocao@163.com" w:date="2022-10-15T19:50:00Z">
        <w:r w:rsidR="001D4A85">
          <w:rPr>
            <w:rFonts w:ascii="Times New Roman" w:hAnsi="Times New Roman" w:cs="Times New Roman"/>
            <w:sz w:val="24"/>
            <w:szCs w:val="28"/>
          </w:rPr>
          <w:t>in</w:t>
        </w:r>
      </w:ins>
      <w:ins w:id="88" w:author="jinhaocao@163.com" w:date="2022-10-15T19:48:00Z">
        <w:r w:rsidR="001D4A85" w:rsidRPr="001D4A85">
          <w:rPr>
            <w:rFonts w:ascii="Times New Roman" w:hAnsi="Times New Roman" w:cs="Times New Roman"/>
            <w:sz w:val="24"/>
            <w:szCs w:val="28"/>
          </w:rPr>
          <w:t>to two opposite groups</w:t>
        </w:r>
      </w:ins>
      <w:ins w:id="89" w:author="jinhaocao@163.com" w:date="2022-10-15T19:49:00Z">
        <w:r w:rsidR="001D4A85">
          <w:rPr>
            <w:rFonts w:ascii="Times New Roman" w:hAnsi="Times New Roman" w:cs="Times New Roman"/>
            <w:sz w:val="24"/>
            <w:szCs w:val="28"/>
          </w:rPr>
          <w:t xml:space="preserve">. </w:t>
        </w:r>
        <w:r w:rsidR="001D4A85" w:rsidRPr="001D4A85">
          <w:rPr>
            <w:rFonts w:ascii="Times New Roman" w:hAnsi="Times New Roman" w:cs="Times New Roman"/>
            <w:sz w:val="24"/>
            <w:szCs w:val="28"/>
          </w:rPr>
          <w:t>Players in each group should defend their</w:t>
        </w:r>
      </w:ins>
      <w:ins w:id="90" w:author="jinhaocao@163.com" w:date="2022-10-15T19:51:00Z">
        <w:r w:rsidR="001D4A85">
          <w:rPr>
            <w:rFonts w:ascii="Times New Roman" w:hAnsi="Times New Roman" w:cs="Times New Roman"/>
            <w:sz w:val="24"/>
            <w:szCs w:val="28"/>
          </w:rPr>
          <w:t xml:space="preserve"> core</w:t>
        </w:r>
      </w:ins>
      <w:ins w:id="91" w:author="jinhaocao@163.com" w:date="2022-10-15T19:49:00Z">
        <w:r w:rsidR="001D4A85" w:rsidRPr="001D4A85">
          <w:rPr>
            <w:rFonts w:ascii="Times New Roman" w:hAnsi="Times New Roman" w:cs="Times New Roman"/>
            <w:sz w:val="24"/>
            <w:szCs w:val="28"/>
          </w:rPr>
          <w:t xml:space="preserve"> architecture and defeat the other one</w:t>
        </w:r>
      </w:ins>
      <w:del w:id="92" w:author="jinhaocao@163.com" w:date="2022-10-15T21:54:00Z">
        <w:r w:rsidR="0086684F" w:rsidDel="00FC2978">
          <w:rPr>
            <w:rFonts w:ascii="Times New Roman" w:hAnsi="Times New Roman" w:cs="Times New Roman"/>
            <w:sz w:val="24"/>
            <w:szCs w:val="28"/>
          </w:rPr>
          <w:delText>m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>ore competitive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 and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>insp</w:delText>
        </w:r>
      </w:del>
      <w:del w:id="93" w:author="jinhaocao@163.com" w:date="2022-10-15T21:53:00Z"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iring, especially its broadcasts within game like First Blood and </w:delText>
        </w:r>
        <w:r w:rsidR="00AC3684" w:rsidRPr="00AC3684" w:rsidDel="00FC2978">
          <w:rPr>
            <w:rFonts w:ascii="Times New Roman" w:hAnsi="Times New Roman" w:cs="Times New Roman"/>
            <w:sz w:val="24"/>
            <w:szCs w:val="28"/>
          </w:rPr>
          <w:delText>Penta Kill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. 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>Tik</w:delText>
        </w:r>
        <w:r w:rsidR="00AC3684" w:rsidDel="00FC2978">
          <w:rPr>
            <w:rFonts w:ascii="Times New Roman" w:hAnsi="Times New Roman" w:cs="Times New Roman"/>
            <w:sz w:val="24"/>
            <w:szCs w:val="28"/>
          </w:rPr>
          <w:delText xml:space="preserve"> T</w:delText>
        </w:r>
        <w:r w:rsidRPr="005E3C63" w:rsidDel="00FC2978">
          <w:rPr>
            <w:rFonts w:ascii="Times New Roman" w:hAnsi="Times New Roman" w:cs="Times New Roman"/>
            <w:sz w:val="24"/>
            <w:szCs w:val="28"/>
          </w:rPr>
          <w:delText xml:space="preserve">ok </w:delText>
        </w:r>
        <w:r w:rsidR="008E1B3D" w:rsidDel="00FC2978">
          <w:rPr>
            <w:rFonts w:ascii="Times New Roman" w:hAnsi="Times New Roman" w:cs="Times New Roman"/>
            <w:sz w:val="24"/>
            <w:szCs w:val="28"/>
          </w:rPr>
          <w:delText>enable</w:delText>
        </w:r>
      </w:del>
      <w:del w:id="94" w:author="jinhaocao@163.com" w:date="2022-10-15T19:52:00Z"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myself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 to </w:delText>
        </w:r>
        <w:r w:rsidR="00355F42" w:rsidRPr="00355F42" w:rsidDel="001D4A85">
          <w:rPr>
            <w:rFonts w:ascii="Times New Roman" w:hAnsi="Times New Roman" w:cs="Times New Roman"/>
            <w:sz w:val="24"/>
            <w:szCs w:val="28"/>
          </w:rPr>
          <w:delText>choose songs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Del="001D4A85">
          <w:rPr>
            <w:rFonts w:ascii="Times New Roman" w:hAnsi="Times New Roman" w:cs="Times New Roman" w:hint="eastAsia"/>
            <w:sz w:val="24"/>
            <w:szCs w:val="28"/>
          </w:rPr>
          <w:delText>and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355F42" w:rsidRPr="00355F42" w:rsidDel="001D4A85">
          <w:rPr>
            <w:rFonts w:ascii="Times New Roman" w:hAnsi="Times New Roman" w:cs="Times New Roman"/>
            <w:sz w:val="24"/>
            <w:szCs w:val="28"/>
          </w:rPr>
          <w:delText>shoot short music clips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. I often 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forward </w:delText>
        </w:r>
        <w:r w:rsidR="00355F42" w:rsidDel="001D4A85">
          <w:rPr>
            <w:rFonts w:ascii="Times New Roman" w:hAnsi="Times New Roman" w:cs="Times New Roman"/>
            <w:sz w:val="24"/>
            <w:szCs w:val="28"/>
          </w:rPr>
          <w:delText xml:space="preserve">some interesting short videos to </w:delText>
        </w:r>
        <w:r w:rsidR="007F5A75" w:rsidDel="001D4A85">
          <w:rPr>
            <w:rFonts w:ascii="Times New Roman" w:hAnsi="Times New Roman" w:cs="Times New Roman"/>
            <w:sz w:val="24"/>
            <w:szCs w:val="28"/>
          </w:rPr>
          <w:delText>my friends</w:delText>
        </w:r>
        <w:r w:rsidR="008E1B3D" w:rsidDel="001D4A85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  <w:r w:rsidR="00483D31" w:rsidDel="001D4A85">
          <w:rPr>
            <w:rFonts w:ascii="Times New Roman" w:hAnsi="Times New Roman" w:cs="Times New Roman"/>
            <w:sz w:val="24"/>
            <w:szCs w:val="28"/>
          </w:rPr>
          <w:delText>to increase the number of fans</w:delText>
        </w:r>
        <w:r w:rsidRPr="005E3C63" w:rsidDel="001D4A85">
          <w:rPr>
            <w:rFonts w:ascii="Times New Roman" w:hAnsi="Times New Roman" w:cs="Times New Roman"/>
            <w:sz w:val="24"/>
            <w:szCs w:val="28"/>
          </w:rPr>
          <w:delText>.</w:delText>
        </w:r>
      </w:del>
      <w:del w:id="95" w:author="jinhaocao@163.com" w:date="2022-10-15T21:53:00Z">
        <w:r w:rsidRPr="005E3C63" w:rsidDel="00D95276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del w:id="96" w:author="jinhaocao@163.com" w:date="2022-10-15T22:15:00Z">
        <w:r w:rsidR="007F5A75" w:rsidDel="00A40E51">
          <w:rPr>
            <w:rFonts w:ascii="Times New Roman" w:hAnsi="Times New Roman" w:cs="Times New Roman" w:hint="eastAsia"/>
            <w:sz w:val="24"/>
            <w:szCs w:val="28"/>
          </w:rPr>
          <w:delText>Net</w:delText>
        </w:r>
        <w:r w:rsidR="007F5A75" w:rsidDel="00A40E51">
          <w:rPr>
            <w:rFonts w:ascii="Times New Roman" w:hAnsi="Times New Roman" w:cs="Times New Roman"/>
            <w:sz w:val="24"/>
            <w:szCs w:val="28"/>
          </w:rPr>
          <w:delText>Ease</w:delText>
        </w:r>
      </w:del>
      <w:ins w:id="97" w:author="jinhaocao@163.com" w:date="2022-10-15T22:03:00Z">
        <w:r w:rsidR="00475B20">
          <w:rPr>
            <w:rFonts w:ascii="Times New Roman" w:hAnsi="Times New Roman" w:cs="Times New Roman"/>
            <w:sz w:val="24"/>
            <w:szCs w:val="28"/>
          </w:rPr>
          <w:t xml:space="preserve">. </w:t>
        </w:r>
      </w:ins>
      <w:del w:id="98" w:author="jinhaocao@163.com" w:date="2022-10-15T22:03:00Z"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 </w:delText>
        </w:r>
      </w:del>
      <w:ins w:id="99" w:author="jinhaocao@163.com" w:date="2022-10-15T22:03:00Z">
        <w:r w:rsidR="00475B20">
          <w:rPr>
            <w:rFonts w:ascii="Times New Roman" w:hAnsi="Times New Roman" w:cs="Times New Roman"/>
            <w:sz w:val="24"/>
            <w:szCs w:val="28"/>
          </w:rPr>
          <w:t>T</w:t>
        </w:r>
        <w:r w:rsidR="00475B20" w:rsidRPr="005E3C63">
          <w:rPr>
            <w:rFonts w:ascii="Times New Roman" w:hAnsi="Times New Roman" w:cs="Times New Roman"/>
            <w:sz w:val="24"/>
            <w:szCs w:val="28"/>
          </w:rPr>
          <w:t>ik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T</w:t>
        </w:r>
        <w:r w:rsidR="00475B20" w:rsidRPr="005E3C63">
          <w:rPr>
            <w:rFonts w:ascii="Times New Roman" w:hAnsi="Times New Roman" w:cs="Times New Roman"/>
            <w:sz w:val="24"/>
            <w:szCs w:val="28"/>
          </w:rPr>
          <w:t xml:space="preserve">ok </w:t>
        </w:r>
        <w:r w:rsidR="00475B20">
          <w:rPr>
            <w:rFonts w:ascii="Times New Roman" w:hAnsi="Times New Roman" w:cs="Times New Roman"/>
            <w:sz w:val="24"/>
            <w:szCs w:val="28"/>
          </w:rPr>
          <w:t>enable</w:t>
        </w:r>
        <w:r w:rsidR="00475B20">
          <w:rPr>
            <w:rFonts w:ascii="Times New Roman" w:hAnsi="Times New Roman" w:cs="Times New Roman" w:hint="eastAsia"/>
            <w:sz w:val="24"/>
            <w:szCs w:val="28"/>
          </w:rPr>
          <w:t>s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users to </w:t>
        </w:r>
        <w:r w:rsidR="00475B20" w:rsidRPr="00355F42">
          <w:rPr>
            <w:rFonts w:ascii="Times New Roman" w:hAnsi="Times New Roman" w:cs="Times New Roman"/>
            <w:sz w:val="24"/>
            <w:szCs w:val="28"/>
          </w:rPr>
          <w:t>choose songs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475B20">
          <w:rPr>
            <w:rFonts w:ascii="Times New Roman" w:hAnsi="Times New Roman" w:cs="Times New Roman" w:hint="eastAsia"/>
            <w:sz w:val="24"/>
            <w:szCs w:val="28"/>
          </w:rPr>
          <w:t>and</w:t>
        </w:r>
        <w:r w:rsidR="00475B20">
          <w:rPr>
            <w:rFonts w:ascii="Times New Roman" w:hAnsi="Times New Roman" w:cs="Times New Roman"/>
            <w:sz w:val="24"/>
            <w:szCs w:val="28"/>
          </w:rPr>
          <w:t xml:space="preserve"> </w:t>
        </w:r>
        <w:r w:rsidR="00475B20" w:rsidRPr="00355F42">
          <w:rPr>
            <w:rFonts w:ascii="Times New Roman" w:hAnsi="Times New Roman" w:cs="Times New Roman"/>
            <w:sz w:val="24"/>
            <w:szCs w:val="28"/>
          </w:rPr>
          <w:t>shoot short music clips</w:t>
        </w:r>
      </w:ins>
      <w:ins w:id="100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. </w:t>
        </w:r>
        <w:del w:id="101" w:author="Windows User" w:date="2022-10-15T22:38:00Z">
          <w:r w:rsidR="00475B20" w:rsidRPr="00475B20" w:rsidDel="00582725">
            <w:rPr>
              <w:rFonts w:ascii="Times New Roman" w:hAnsi="Times New Roman" w:cs="Times New Roman"/>
              <w:sz w:val="24"/>
              <w:szCs w:val="28"/>
            </w:rPr>
            <w:delText>Many p</w:delText>
          </w:r>
        </w:del>
      </w:ins>
      <w:ins w:id="102" w:author="Windows User" w:date="2022-10-15T22:38:00Z">
        <w:r w:rsidR="00582725">
          <w:rPr>
            <w:rFonts w:ascii="Times New Roman" w:hAnsi="Times New Roman" w:cs="Times New Roman"/>
            <w:sz w:val="24"/>
            <w:szCs w:val="28"/>
          </w:rPr>
          <w:t>P</w:t>
        </w:r>
      </w:ins>
      <w:ins w:id="103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eople </w:t>
        </w:r>
      </w:ins>
      <w:ins w:id="104" w:author="jinhaocao@163.com" w:date="2022-10-15T22:16:00Z">
        <w:r w:rsidR="005D0379" w:rsidRPr="00475B20">
          <w:rPr>
            <w:rFonts w:ascii="Times New Roman" w:hAnsi="Times New Roman" w:cs="Times New Roman"/>
            <w:sz w:val="24"/>
            <w:szCs w:val="28"/>
          </w:rPr>
          <w:t>ranging from all different ages</w:t>
        </w:r>
        <w:r w:rsidR="005D0379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05" w:author="Windows User" w:date="2022-10-15T22:38:00Z">
        <w:r w:rsidR="00582725">
          <w:rPr>
            <w:rFonts w:ascii="Times New Roman" w:hAnsi="Times New Roman" w:cs="Times New Roman"/>
            <w:sz w:val="24"/>
            <w:szCs w:val="28"/>
          </w:rPr>
          <w:t>may use</w:t>
        </w:r>
      </w:ins>
      <w:ins w:id="106" w:author="jinhaocao@163.com" w:date="2022-10-15T22:07:00Z">
        <w:del w:id="107" w:author="Windows User" w:date="2022-10-15T22:38:00Z">
          <w:r w:rsidR="00475B20" w:rsidRPr="00475B20" w:rsidDel="00582725">
            <w:rPr>
              <w:rFonts w:ascii="Times New Roman" w:hAnsi="Times New Roman" w:cs="Times New Roman"/>
              <w:sz w:val="24"/>
              <w:szCs w:val="28"/>
            </w:rPr>
            <w:delText>are on</w:delText>
          </w:r>
        </w:del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this platform. </w:t>
        </w:r>
      </w:ins>
      <w:commentRangeStart w:id="108"/>
      <w:ins w:id="109" w:author="jinhaocao@163.com" w:date="2022-10-15T22:18:00Z">
        <w:r w:rsidR="003A2CAD">
          <w:rPr>
            <w:rFonts w:ascii="Times New Roman" w:hAnsi="Times New Roman" w:cs="Times New Roman"/>
            <w:sz w:val="24"/>
            <w:szCs w:val="28"/>
          </w:rPr>
          <w:t>It is popular for</w:t>
        </w:r>
      </w:ins>
      <w:ins w:id="110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the unlimited amount of 15 second videos</w:t>
        </w:r>
      </w:ins>
      <w:ins w:id="111" w:author="jinhaocao@163.com" w:date="2022-10-15T22:19:00Z">
        <w:r w:rsidR="003A2CAD">
          <w:rPr>
            <w:rFonts w:ascii="Times New Roman" w:hAnsi="Times New Roman" w:cs="Times New Roman"/>
            <w:sz w:val="24"/>
            <w:szCs w:val="28"/>
          </w:rPr>
          <w:t xml:space="preserve"> and</w:t>
        </w:r>
      </w:ins>
      <w:ins w:id="112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</w:t>
        </w:r>
      </w:ins>
      <w:ins w:id="113" w:author="jinhaocao@163.com" w:date="2022-10-15T22:19:00Z">
        <w:r w:rsidR="003A2CAD">
          <w:rPr>
            <w:rFonts w:ascii="Times New Roman" w:hAnsi="Times New Roman" w:cs="Times New Roman"/>
            <w:sz w:val="24"/>
            <w:szCs w:val="28"/>
          </w:rPr>
          <w:t>one special</w:t>
        </w:r>
      </w:ins>
      <w:ins w:id="114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algorithm</w:t>
        </w:r>
      </w:ins>
      <w:ins w:id="115" w:author="jinhaocao@163.com" w:date="2022-10-15T22:23:00Z">
        <w:r w:rsidR="00C04618">
          <w:rPr>
            <w:rFonts w:ascii="Times New Roman" w:hAnsi="Times New Roman" w:cs="Times New Roman"/>
            <w:sz w:val="24"/>
            <w:szCs w:val="28"/>
          </w:rPr>
          <w:t xml:space="preserve">. The </w:t>
        </w:r>
        <w:r w:rsidR="00C04618" w:rsidRPr="00475B20">
          <w:rPr>
            <w:rFonts w:ascii="Times New Roman" w:hAnsi="Times New Roman" w:cs="Times New Roman"/>
            <w:sz w:val="24"/>
            <w:szCs w:val="28"/>
          </w:rPr>
          <w:t>algorithm</w:t>
        </w:r>
      </w:ins>
      <w:ins w:id="116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allow</w:t>
        </w:r>
      </w:ins>
      <w:ins w:id="117" w:author="jinhaocao@163.com" w:date="2022-10-15T22:23:00Z">
        <w:r w:rsidR="00C04618">
          <w:rPr>
            <w:rFonts w:ascii="Times New Roman" w:hAnsi="Times New Roman" w:cs="Times New Roman"/>
            <w:sz w:val="24"/>
            <w:szCs w:val="28"/>
          </w:rPr>
          <w:t>s</w:t>
        </w:r>
      </w:ins>
      <w:ins w:id="118" w:author="jinhaocao@163.com" w:date="2022-10-15T22:07:00Z">
        <w:r w:rsidR="00475B20" w:rsidRPr="00475B20">
          <w:rPr>
            <w:rFonts w:ascii="Times New Roman" w:hAnsi="Times New Roman" w:cs="Times New Roman"/>
            <w:sz w:val="24"/>
            <w:szCs w:val="28"/>
          </w:rPr>
          <w:t xml:space="preserve"> users to have endless amount of content that is specialized for them</w:t>
        </w:r>
      </w:ins>
      <w:ins w:id="119" w:author="jinhaocao@163.com" w:date="2022-10-15T22:20:00Z">
        <w:r w:rsidR="003A2CAD">
          <w:rPr>
            <w:rFonts w:ascii="Times New Roman" w:hAnsi="Times New Roman" w:cs="Times New Roman"/>
            <w:sz w:val="24"/>
            <w:szCs w:val="28"/>
          </w:rPr>
          <w:t>.</w:t>
        </w:r>
      </w:ins>
      <w:bookmarkStart w:id="120" w:name="_GoBack"/>
      <w:bookmarkEnd w:id="120"/>
      <w:del w:id="121" w:author="jinhaocao@163.com" w:date="2022-10-15T22:03:00Z">
        <w:r w:rsidR="007F5A75" w:rsidDel="00475B20">
          <w:rPr>
            <w:rFonts w:ascii="Times New Roman" w:hAnsi="Times New Roman" w:cs="Times New Roman"/>
            <w:sz w:val="24"/>
            <w:szCs w:val="28"/>
          </w:rPr>
          <w:delText>Cloud Music</w:delText>
        </w:r>
        <w:r w:rsidRPr="005E3C63" w:rsidDel="00475B20">
          <w:rPr>
            <w:rFonts w:ascii="Times New Roman" w:hAnsi="Times New Roman" w:cs="Times New Roman"/>
            <w:sz w:val="24"/>
            <w:szCs w:val="28"/>
          </w:rPr>
          <w:delText xml:space="preserve"> i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s excellent in personalized recommendation and </w:delText>
        </w:r>
        <w:r w:rsidR="00ED445C" w:rsidDel="00475B20">
          <w:rPr>
            <w:rFonts w:ascii="Times New Roman" w:hAnsi="Times New Roman" w:cs="Times New Roman"/>
            <w:sz w:val="24"/>
            <w:szCs w:val="28"/>
          </w:rPr>
          <w:delText>provoking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 comments.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 xml:space="preserve"> L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 xml:space="preserve">istening to music 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 xml:space="preserve">while sleeping 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is benefit for relax</w:delText>
        </w:r>
        <w:r w:rsidR="00DA01D6" w:rsidDel="00475B20">
          <w:rPr>
            <w:rFonts w:ascii="Times New Roman" w:hAnsi="Times New Roman" w:cs="Times New Roman"/>
            <w:sz w:val="24"/>
            <w:szCs w:val="28"/>
          </w:rPr>
          <w:delText>at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ion</w:delText>
        </w:r>
        <w:r w:rsidR="00A32126" w:rsidDel="00475B20">
          <w:rPr>
            <w:rFonts w:ascii="Times New Roman" w:hAnsi="Times New Roman" w:cs="Times New Roman"/>
            <w:sz w:val="24"/>
            <w:szCs w:val="28"/>
          </w:rPr>
          <w:delText xml:space="preserve"> and r</w:delText>
        </w:r>
        <w:r w:rsidR="00A32126" w:rsidRPr="00A32126" w:rsidDel="00475B20">
          <w:rPr>
            <w:rFonts w:ascii="Times New Roman" w:hAnsi="Times New Roman" w:cs="Times New Roman"/>
            <w:sz w:val="24"/>
            <w:szCs w:val="28"/>
          </w:rPr>
          <w:delText>elieves anxiety</w:delText>
        </w:r>
        <w:r w:rsidR="00A32126" w:rsidDel="00475B20">
          <w:rPr>
            <w:rFonts w:ascii="Times New Roman" w:hAnsi="Times New Roman" w:cs="Times New Roman"/>
            <w:sz w:val="24"/>
            <w:szCs w:val="28"/>
          </w:rPr>
          <w:delText xml:space="preserve"> from graduation</w:delText>
        </w:r>
        <w:r w:rsidR="007F5A75" w:rsidDel="00475B20">
          <w:rPr>
            <w:rFonts w:ascii="Times New Roman" w:hAnsi="Times New Roman" w:cs="Times New Roman"/>
            <w:sz w:val="24"/>
            <w:szCs w:val="28"/>
          </w:rPr>
          <w:delText>.</w:delText>
        </w:r>
      </w:del>
      <w:commentRangeEnd w:id="108"/>
      <w:r w:rsidR="00582725">
        <w:rPr>
          <w:rStyle w:val="a3"/>
        </w:rPr>
        <w:commentReference w:id="108"/>
      </w:r>
    </w:p>
    <w:sectPr w:rsidR="00C41C23" w:rsidRPr="005E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Windows User" w:date="2022-10-14T17:50:00Z" w:initials="WU">
    <w:p w14:paraId="49137522" w14:textId="4994955C" w:rsidR="0026344F" w:rsidRDefault="0026344F">
      <w:pPr>
        <w:pStyle w:val="a4"/>
      </w:pPr>
      <w:r>
        <w:rPr>
          <w:rStyle w:val="a3"/>
        </w:rPr>
        <w:annotationRef/>
      </w:r>
      <w:r>
        <w:t>T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从句好像没有放在形容词后面的。这算什么成分呢</w:t>
      </w:r>
    </w:p>
  </w:comment>
  <w:comment w:id="10" w:author="Windows User" w:date="2022-10-14T17:51:00Z" w:initials="WU">
    <w:p w14:paraId="6432CA07" w14:textId="567187BD" w:rsidR="0026344F" w:rsidRDefault="0026344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这部分，whi</w:t>
      </w:r>
      <w:r>
        <w:t xml:space="preserve">ch </w:t>
      </w:r>
      <w:r>
        <w:rPr>
          <w:rFonts w:hint="eastAsia"/>
        </w:rPr>
        <w:t>的先行词又是什么？整体来说，这个句子中有两个从句，</w:t>
      </w:r>
      <w:r w:rsidR="00AE35FA">
        <w:rPr>
          <w:rFonts w:hint="eastAsia"/>
        </w:rPr>
        <w:t>主句就一个形容词，没有什么内容。这种句子不建议</w:t>
      </w:r>
    </w:p>
  </w:comment>
  <w:comment w:id="20" w:author="Windows User" w:date="2022-10-14T19:24:00Z" w:initials="WU">
    <w:p w14:paraId="3FA87BAD" w14:textId="3A6AEFFA" w:rsidR="002C361F" w:rsidRDefault="002C361F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不需要强调针对s</w:t>
      </w:r>
      <w:r>
        <w:t>trangers.</w:t>
      </w:r>
    </w:p>
  </w:comment>
  <w:comment w:id="30" w:author="Windows User" w:date="2022-10-14T18:18:00Z" w:initials="WU">
    <w:p w14:paraId="5C713852" w14:textId="443A1079" w:rsidR="00AE35FA" w:rsidRDefault="00AE35FA">
      <w:pPr>
        <w:pStyle w:val="a4"/>
      </w:pPr>
      <w:r>
        <w:rPr>
          <w:rStyle w:val="a3"/>
        </w:rPr>
        <w:annotationRef/>
      </w:r>
      <w:r>
        <w:t>？？？</w:t>
      </w:r>
      <w:r>
        <w:rPr>
          <w:rFonts w:hint="eastAsia"/>
        </w:rPr>
        <w:t>对大多人都是如此吧</w:t>
      </w:r>
    </w:p>
  </w:comment>
  <w:comment w:id="38" w:author="Windows User" w:date="2022-10-14T19:28:00Z" w:initials="WU">
    <w:p w14:paraId="6134F225" w14:textId="3BF2221E" w:rsidR="00757FE4" w:rsidRDefault="00757FE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不要用这么绝对的词</w:t>
      </w:r>
    </w:p>
  </w:comment>
  <w:comment w:id="73" w:author="Windows User" w:date="2022-10-14T18:19:00Z" w:initials="WU">
    <w:p w14:paraId="0296D2B2" w14:textId="02E83618" w:rsidR="00AE35FA" w:rsidRDefault="00AE35F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这算是评价了。</w:t>
      </w:r>
    </w:p>
  </w:comment>
  <w:comment w:id="75" w:author="Windows User" w:date="2022-10-15T22:37:00Z" w:initials="WU">
    <w:p w14:paraId="25759AF1" w14:textId="0E86504F" w:rsidR="00582725" w:rsidRDefault="00582725">
      <w:pPr>
        <w:pStyle w:val="a4"/>
        <w:rPr>
          <w:rFonts w:hint="eastAsia"/>
        </w:rPr>
      </w:pPr>
      <w:r>
        <w:rPr>
          <w:rStyle w:val="a3"/>
        </w:rPr>
        <w:annotationRef/>
      </w:r>
      <w:r w:rsidR="00A97BC1">
        <w:rPr>
          <w:rFonts w:hint="eastAsia"/>
          <w:noProof/>
        </w:rPr>
        <w:t>应该</w:t>
      </w:r>
      <w:r w:rsidR="00A97BC1">
        <w:rPr>
          <w:rFonts w:hint="eastAsia"/>
          <w:noProof/>
        </w:rPr>
        <w:t>不只</w:t>
      </w:r>
      <w:r w:rsidR="00A97BC1">
        <w:rPr>
          <w:rFonts w:hint="eastAsia"/>
          <w:noProof/>
        </w:rPr>
        <w:t>这两种</w:t>
      </w:r>
      <w:r w:rsidR="00A97BC1">
        <w:rPr>
          <w:rFonts w:hint="eastAsia"/>
          <w:noProof/>
        </w:rPr>
        <w:t>吧</w:t>
      </w:r>
      <w:r w:rsidR="00A97BC1">
        <w:rPr>
          <w:rFonts w:hint="eastAsia"/>
          <w:noProof/>
        </w:rPr>
        <w:t>。</w:t>
      </w:r>
      <w:r w:rsidR="00A97BC1">
        <w:rPr>
          <w:noProof/>
        </w:rPr>
        <w:t>那么</w:t>
      </w:r>
      <w:r w:rsidR="00A97BC1">
        <w:rPr>
          <w:rFonts w:hint="eastAsia"/>
          <w:noProof/>
        </w:rPr>
        <w:t>这里</w:t>
      </w:r>
      <w:r w:rsidR="00A97BC1">
        <w:rPr>
          <w:rFonts w:hint="eastAsia"/>
          <w:noProof/>
        </w:rPr>
        <w:t>应该</w:t>
      </w:r>
      <w:r w:rsidR="00A97BC1">
        <w:rPr>
          <w:rFonts w:hint="eastAsia"/>
          <w:noProof/>
        </w:rPr>
        <w:t>是</w:t>
      </w:r>
      <w:r w:rsidR="00A97BC1">
        <w:rPr>
          <w:rFonts w:hint="eastAsia"/>
          <w:noProof/>
        </w:rPr>
        <w:t>T</w:t>
      </w:r>
      <w:r w:rsidR="00A97BC1">
        <w:rPr>
          <w:noProof/>
        </w:rPr>
        <w:t>w</w:t>
      </w:r>
      <w:r w:rsidR="00A97BC1">
        <w:rPr>
          <w:noProof/>
        </w:rPr>
        <w:t>o</w:t>
      </w:r>
      <w:r w:rsidR="00A97BC1">
        <w:rPr>
          <w:noProof/>
        </w:rPr>
        <w:t xml:space="preserve"> </w:t>
      </w:r>
      <w:r w:rsidR="00A97BC1">
        <w:rPr>
          <w:noProof/>
        </w:rPr>
        <w:t>e</w:t>
      </w:r>
      <w:r w:rsidR="00A97BC1">
        <w:rPr>
          <w:noProof/>
        </w:rPr>
        <w:t>x</w:t>
      </w:r>
      <w:r w:rsidR="00A97BC1">
        <w:rPr>
          <w:noProof/>
        </w:rPr>
        <w:t>a</w:t>
      </w:r>
      <w:r w:rsidR="00A97BC1">
        <w:rPr>
          <w:noProof/>
        </w:rPr>
        <w:t>m</w:t>
      </w:r>
      <w:r w:rsidR="00A97BC1">
        <w:rPr>
          <w:noProof/>
        </w:rPr>
        <w:t>p</w:t>
      </w:r>
      <w:r w:rsidR="00A97BC1">
        <w:rPr>
          <w:noProof/>
        </w:rPr>
        <w:t>l</w:t>
      </w:r>
      <w:r w:rsidR="00A97BC1">
        <w:rPr>
          <w:noProof/>
        </w:rPr>
        <w:t>e</w:t>
      </w:r>
      <w:r w:rsidR="00A97BC1">
        <w:rPr>
          <w:noProof/>
        </w:rPr>
        <w:t>s</w:t>
      </w:r>
      <w:r w:rsidR="00A97BC1">
        <w:rPr>
          <w:noProof/>
        </w:rPr>
        <w:t xml:space="preserve"> </w:t>
      </w:r>
      <w:r w:rsidR="00A97BC1">
        <w:rPr>
          <w:noProof/>
        </w:rPr>
        <w:t>a</w:t>
      </w:r>
      <w:r w:rsidR="00A97BC1">
        <w:rPr>
          <w:noProof/>
        </w:rPr>
        <w:t>r</w:t>
      </w:r>
      <w:r w:rsidR="00A97BC1">
        <w:rPr>
          <w:noProof/>
        </w:rPr>
        <w:t>e</w:t>
      </w:r>
      <w:r w:rsidR="00A97BC1">
        <w:rPr>
          <w:noProof/>
        </w:rPr>
        <w:t>.</w:t>
      </w:r>
      <w:r w:rsidR="00A97BC1">
        <w:rPr>
          <w:noProof/>
        </w:rPr>
        <w:t>.</w:t>
      </w:r>
      <w:r w:rsidR="00A97BC1">
        <w:rPr>
          <w:noProof/>
        </w:rPr>
        <w:t>.</w:t>
      </w:r>
    </w:p>
  </w:comment>
  <w:comment w:id="108" w:author="Windows User" w:date="2022-10-15T22:39:00Z" w:initials="WU">
    <w:p w14:paraId="0CFCD951" w14:textId="1EAC4D43" w:rsidR="00582725" w:rsidRDefault="00582725">
      <w:pPr>
        <w:pStyle w:val="a4"/>
        <w:rPr>
          <w:rFonts w:hint="eastAsia"/>
        </w:rPr>
      </w:pPr>
      <w:r>
        <w:rPr>
          <w:rStyle w:val="a3"/>
        </w:rPr>
        <w:annotationRef/>
      </w:r>
      <w:r w:rsidR="00A97BC1">
        <w:rPr>
          <w:rFonts w:hint="eastAsia"/>
          <w:noProof/>
        </w:rPr>
        <w:t>这</w:t>
      </w:r>
      <w:r w:rsidR="00A97BC1">
        <w:rPr>
          <w:rFonts w:hint="eastAsia"/>
          <w:noProof/>
        </w:rPr>
        <w:t>两句</w:t>
      </w:r>
      <w:r w:rsidR="00A97BC1">
        <w:rPr>
          <w:rFonts w:hint="eastAsia"/>
          <w:noProof/>
        </w:rPr>
        <w:t>话</w:t>
      </w:r>
      <w:r w:rsidR="00A97BC1">
        <w:rPr>
          <w:rFonts w:hint="eastAsia"/>
          <w:noProof/>
        </w:rPr>
        <w:t>什么</w:t>
      </w:r>
      <w:r w:rsidR="00A97BC1">
        <w:rPr>
          <w:rFonts w:hint="eastAsia"/>
          <w:noProof/>
        </w:rPr>
        <w:t>意思</w:t>
      </w:r>
      <w:r w:rsidR="00A97BC1">
        <w:rPr>
          <w:rFonts w:hint="eastAsia"/>
          <w:noProof/>
        </w:rPr>
        <w:t>？</w:t>
      </w:r>
      <w:r w:rsidR="00A97BC1">
        <w:rPr>
          <w:rFonts w:hint="eastAsia"/>
          <w:noProof/>
        </w:rPr>
        <w:t>1</w:t>
      </w:r>
      <w:r w:rsidR="00A97BC1">
        <w:rPr>
          <w:noProof/>
        </w:rPr>
        <w:t>5</w:t>
      </w:r>
      <w:r w:rsidR="00A97BC1">
        <w:rPr>
          <w:noProof/>
        </w:rPr>
        <w:t xml:space="preserve"> </w:t>
      </w:r>
      <w:r w:rsidR="00A97BC1">
        <w:rPr>
          <w:noProof/>
        </w:rPr>
        <w:t>s</w:t>
      </w:r>
      <w:r w:rsidR="00A97BC1">
        <w:rPr>
          <w:noProof/>
        </w:rPr>
        <w:t>e</w:t>
      </w:r>
      <w:r w:rsidR="00A97BC1">
        <w:rPr>
          <w:noProof/>
        </w:rPr>
        <w:t>c</w:t>
      </w:r>
      <w:r w:rsidR="00A97BC1">
        <w:rPr>
          <w:noProof/>
        </w:rPr>
        <w:t>o</w:t>
      </w:r>
      <w:r w:rsidR="00A97BC1">
        <w:rPr>
          <w:noProof/>
        </w:rPr>
        <w:t>n</w:t>
      </w:r>
      <w:r w:rsidR="00A97BC1">
        <w:rPr>
          <w:noProof/>
        </w:rPr>
        <w:t>d</w:t>
      </w:r>
      <w:r w:rsidR="00A97BC1">
        <w:rPr>
          <w:noProof/>
        </w:rPr>
        <w:t xml:space="preserve"> </w:t>
      </w:r>
      <w:r w:rsidR="00A97BC1">
        <w:rPr>
          <w:noProof/>
        </w:rPr>
        <w:t>v</w:t>
      </w:r>
      <w:r w:rsidR="00A97BC1">
        <w:rPr>
          <w:noProof/>
        </w:rPr>
        <w:t>i</w:t>
      </w:r>
      <w:r w:rsidR="00A97BC1">
        <w:rPr>
          <w:noProof/>
        </w:rPr>
        <w:t>d</w:t>
      </w:r>
      <w:r w:rsidR="00A97BC1">
        <w:rPr>
          <w:noProof/>
        </w:rPr>
        <w:t>e</w:t>
      </w:r>
      <w:r w:rsidR="00A97BC1">
        <w:rPr>
          <w:noProof/>
        </w:rPr>
        <w:t>o</w:t>
      </w:r>
      <w:r w:rsidR="00A97BC1">
        <w:rPr>
          <w:noProof/>
        </w:rPr>
        <w:t>s</w:t>
      </w:r>
      <w:r w:rsidR="00A97BC1">
        <w:rPr>
          <w:noProof/>
        </w:rPr>
        <w:t xml:space="preserve"> </w:t>
      </w:r>
      <w:r w:rsidR="00A97BC1">
        <w:rPr>
          <w:noProof/>
        </w:rPr>
        <w:t>抖音</w:t>
      </w:r>
      <w:r w:rsidR="00A97BC1">
        <w:rPr>
          <w:rFonts w:hint="eastAsia"/>
          <w:noProof/>
        </w:rPr>
        <w:t>上面</w:t>
      </w:r>
      <w:r w:rsidR="00A97BC1">
        <w:rPr>
          <w:rFonts w:hint="eastAsia"/>
          <w:noProof/>
        </w:rPr>
        <w:t>都是</w:t>
      </w:r>
      <w:r w:rsidR="00A97BC1">
        <w:rPr>
          <w:rFonts w:hint="eastAsia"/>
          <w:noProof/>
        </w:rPr>
        <w:t>1</w:t>
      </w:r>
      <w:r w:rsidR="00A97BC1">
        <w:rPr>
          <w:noProof/>
        </w:rPr>
        <w:t>5</w:t>
      </w:r>
      <w:r w:rsidR="00A97BC1">
        <w:rPr>
          <w:noProof/>
        </w:rPr>
        <w:t>秒</w:t>
      </w:r>
      <w:r w:rsidR="00A97BC1">
        <w:rPr>
          <w:rFonts w:hint="eastAsia"/>
          <w:noProof/>
        </w:rPr>
        <w:t>的</w:t>
      </w:r>
      <w:r w:rsidR="00A97BC1">
        <w:rPr>
          <w:rFonts w:hint="eastAsia"/>
          <w:noProof/>
        </w:rPr>
        <w:t>视频</w:t>
      </w:r>
      <w:r w:rsidR="00A97BC1">
        <w:rPr>
          <w:rFonts w:hint="eastAsia"/>
          <w:noProof/>
        </w:rPr>
        <w:t>？</w:t>
      </w:r>
      <w:r w:rsidR="00A97BC1">
        <w:rPr>
          <w:rFonts w:hint="eastAsia"/>
          <w:noProof/>
        </w:rPr>
        <w:t>这两句</w:t>
      </w:r>
      <w:r w:rsidR="00A97BC1">
        <w:rPr>
          <w:rFonts w:hint="eastAsia"/>
          <w:noProof/>
        </w:rPr>
        <w:t>中</w:t>
      </w:r>
      <w:r w:rsidR="00A97BC1">
        <w:rPr>
          <w:rFonts w:hint="eastAsia"/>
          <w:noProof/>
        </w:rPr>
        <w:t>的</w:t>
      </w:r>
      <w:r w:rsidR="00A97BC1">
        <w:rPr>
          <w:rFonts w:hint="eastAsia"/>
          <w:noProof/>
        </w:rPr>
        <w:t>u</w:t>
      </w:r>
      <w:r w:rsidR="00A97BC1">
        <w:rPr>
          <w:noProof/>
        </w:rPr>
        <w:t>nl</w:t>
      </w:r>
      <w:r w:rsidR="00A97BC1">
        <w:rPr>
          <w:noProof/>
        </w:rPr>
        <w:t>i</w:t>
      </w:r>
      <w:r w:rsidR="00A97BC1">
        <w:rPr>
          <w:noProof/>
        </w:rPr>
        <w:t>m</w:t>
      </w:r>
      <w:r w:rsidR="00A97BC1">
        <w:rPr>
          <w:noProof/>
        </w:rPr>
        <w:t>i</w:t>
      </w:r>
      <w:r w:rsidR="00A97BC1">
        <w:rPr>
          <w:noProof/>
        </w:rPr>
        <w:t>t</w:t>
      </w:r>
      <w:r w:rsidR="00A97BC1">
        <w:rPr>
          <w:noProof/>
        </w:rPr>
        <w:t>e</w:t>
      </w:r>
      <w:r w:rsidR="00A97BC1">
        <w:rPr>
          <w:noProof/>
        </w:rPr>
        <w:t>d</w:t>
      </w:r>
      <w:r w:rsidR="00A97BC1">
        <w:rPr>
          <w:noProof/>
        </w:rPr>
        <w:t>,</w:t>
      </w:r>
      <w:r w:rsidR="00A97BC1">
        <w:rPr>
          <w:noProof/>
        </w:rPr>
        <w:t xml:space="preserve"> </w:t>
      </w:r>
      <w:r w:rsidR="00A97BC1">
        <w:rPr>
          <w:noProof/>
        </w:rPr>
        <w:t>e</w:t>
      </w:r>
      <w:r w:rsidR="00A97BC1">
        <w:rPr>
          <w:noProof/>
        </w:rPr>
        <w:t>n</w:t>
      </w:r>
      <w:r w:rsidR="00A97BC1">
        <w:rPr>
          <w:noProof/>
        </w:rPr>
        <w:t>d</w:t>
      </w:r>
      <w:r w:rsidR="00A97BC1">
        <w:rPr>
          <w:noProof/>
        </w:rPr>
        <w:t>l</w:t>
      </w:r>
      <w:r w:rsidR="00A97BC1">
        <w:rPr>
          <w:noProof/>
        </w:rPr>
        <w:t>e</w:t>
      </w:r>
      <w:r w:rsidR="00A97BC1">
        <w:rPr>
          <w:noProof/>
        </w:rPr>
        <w:t>s</w:t>
      </w:r>
      <w:r w:rsidR="00A97BC1">
        <w:rPr>
          <w:noProof/>
        </w:rPr>
        <w:t>s</w:t>
      </w:r>
      <w:r w:rsidR="00A97BC1">
        <w:rPr>
          <w:noProof/>
        </w:rPr>
        <w:t>不要</w:t>
      </w:r>
      <w:r w:rsidR="00A97BC1">
        <w:rPr>
          <w:rFonts w:hint="eastAsia"/>
          <w:noProof/>
        </w:rPr>
        <w:t>用</w:t>
      </w:r>
      <w:r w:rsidR="00A97BC1">
        <w:rPr>
          <w:rFonts w:hint="eastAsia"/>
          <w:noProof/>
        </w:rPr>
        <w:t>，</w:t>
      </w:r>
      <w:r w:rsidR="00A97BC1">
        <w:rPr>
          <w:noProof/>
        </w:rPr>
        <w:t>太</w:t>
      </w:r>
      <w:r w:rsidR="00A97BC1">
        <w:rPr>
          <w:rFonts w:hint="eastAsia"/>
          <w:noProof/>
        </w:rPr>
        <w:t>绝对</w:t>
      </w:r>
      <w:r w:rsidR="00A97BC1">
        <w:rPr>
          <w:rFonts w:hint="eastAsia"/>
          <w:noProof/>
        </w:rPr>
        <w:t>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137522" w15:done="0"/>
  <w15:commentEx w15:paraId="6432CA07" w15:done="0"/>
  <w15:commentEx w15:paraId="3FA87BAD" w15:done="0"/>
  <w15:commentEx w15:paraId="5C713852" w15:done="0"/>
  <w15:commentEx w15:paraId="6134F225" w15:done="0"/>
  <w15:commentEx w15:paraId="0296D2B2" w15:done="0"/>
  <w15:commentEx w15:paraId="25759AF1" w15:done="0"/>
  <w15:commentEx w15:paraId="0CFCD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37522" w16cid:durableId="26F46807"/>
  <w16cid:commentId w16cid:paraId="6432CA07" w16cid:durableId="26F46808"/>
  <w16cid:commentId w16cid:paraId="3FA87BAD" w16cid:durableId="26F46809"/>
  <w16cid:commentId w16cid:paraId="5C713852" w16cid:durableId="26F4680A"/>
  <w16cid:commentId w16cid:paraId="6134F225" w16cid:durableId="26F4680B"/>
  <w16cid:commentId w16cid:paraId="0296D2B2" w16cid:durableId="26F4680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E62C5" w14:textId="77777777" w:rsidR="00A97BC1" w:rsidRDefault="00A97BC1" w:rsidP="0019743D">
      <w:r>
        <w:separator/>
      </w:r>
    </w:p>
  </w:endnote>
  <w:endnote w:type="continuationSeparator" w:id="0">
    <w:p w14:paraId="38372C4A" w14:textId="77777777" w:rsidR="00A97BC1" w:rsidRDefault="00A97BC1" w:rsidP="00197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09AAB" w14:textId="77777777" w:rsidR="00A97BC1" w:rsidRDefault="00A97BC1" w:rsidP="0019743D">
      <w:r>
        <w:separator/>
      </w:r>
    </w:p>
  </w:footnote>
  <w:footnote w:type="continuationSeparator" w:id="0">
    <w:p w14:paraId="1639EE90" w14:textId="77777777" w:rsidR="00A97BC1" w:rsidRDefault="00A97BC1" w:rsidP="0019743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nhaocao@163.com">
    <w15:presenceInfo w15:providerId="Windows Live" w15:userId="595b77e7dc076a54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21"/>
    <w:rsid w:val="00033E4C"/>
    <w:rsid w:val="000539AF"/>
    <w:rsid w:val="00055E08"/>
    <w:rsid w:val="000935BF"/>
    <w:rsid w:val="000A2048"/>
    <w:rsid w:val="000F6A61"/>
    <w:rsid w:val="0019388E"/>
    <w:rsid w:val="0019743D"/>
    <w:rsid w:val="001A08CF"/>
    <w:rsid w:val="001D4A85"/>
    <w:rsid w:val="002333EC"/>
    <w:rsid w:val="00255C86"/>
    <w:rsid w:val="00261168"/>
    <w:rsid w:val="0026344F"/>
    <w:rsid w:val="0026655E"/>
    <w:rsid w:val="00281C98"/>
    <w:rsid w:val="002B365D"/>
    <w:rsid w:val="002B37DC"/>
    <w:rsid w:val="002C1BFF"/>
    <w:rsid w:val="002C361F"/>
    <w:rsid w:val="002F3300"/>
    <w:rsid w:val="00304EA0"/>
    <w:rsid w:val="00355F42"/>
    <w:rsid w:val="00367409"/>
    <w:rsid w:val="00395A8A"/>
    <w:rsid w:val="003A2CAD"/>
    <w:rsid w:val="003D17F8"/>
    <w:rsid w:val="0040294C"/>
    <w:rsid w:val="0042373E"/>
    <w:rsid w:val="004277F7"/>
    <w:rsid w:val="00475B20"/>
    <w:rsid w:val="00483D31"/>
    <w:rsid w:val="00542194"/>
    <w:rsid w:val="00560057"/>
    <w:rsid w:val="00582725"/>
    <w:rsid w:val="005836B7"/>
    <w:rsid w:val="005A2DA6"/>
    <w:rsid w:val="005D0379"/>
    <w:rsid w:val="005E3C63"/>
    <w:rsid w:val="005F380B"/>
    <w:rsid w:val="005F52EA"/>
    <w:rsid w:val="005F77E9"/>
    <w:rsid w:val="00660263"/>
    <w:rsid w:val="00676449"/>
    <w:rsid w:val="006A3E21"/>
    <w:rsid w:val="00757FE4"/>
    <w:rsid w:val="007D0EBA"/>
    <w:rsid w:val="007F5A75"/>
    <w:rsid w:val="0082361D"/>
    <w:rsid w:val="0086684F"/>
    <w:rsid w:val="008709B8"/>
    <w:rsid w:val="00881A04"/>
    <w:rsid w:val="008E1B3D"/>
    <w:rsid w:val="00905E8E"/>
    <w:rsid w:val="00911DB2"/>
    <w:rsid w:val="00934C19"/>
    <w:rsid w:val="00973625"/>
    <w:rsid w:val="00987117"/>
    <w:rsid w:val="00A32126"/>
    <w:rsid w:val="00A40E51"/>
    <w:rsid w:val="00A975F7"/>
    <w:rsid w:val="00A97BC1"/>
    <w:rsid w:val="00AC3684"/>
    <w:rsid w:val="00AE1F5E"/>
    <w:rsid w:val="00AE35FA"/>
    <w:rsid w:val="00AF0A31"/>
    <w:rsid w:val="00B00C93"/>
    <w:rsid w:val="00B912CB"/>
    <w:rsid w:val="00C04618"/>
    <w:rsid w:val="00C22D69"/>
    <w:rsid w:val="00C26424"/>
    <w:rsid w:val="00C41C23"/>
    <w:rsid w:val="00C52C81"/>
    <w:rsid w:val="00CE3D1C"/>
    <w:rsid w:val="00D51A26"/>
    <w:rsid w:val="00D95276"/>
    <w:rsid w:val="00DA01D6"/>
    <w:rsid w:val="00DB4869"/>
    <w:rsid w:val="00E415A9"/>
    <w:rsid w:val="00E67459"/>
    <w:rsid w:val="00EA761B"/>
    <w:rsid w:val="00EA7E7E"/>
    <w:rsid w:val="00ED445C"/>
    <w:rsid w:val="00F06136"/>
    <w:rsid w:val="00F4147A"/>
    <w:rsid w:val="00F94B87"/>
    <w:rsid w:val="00FB3012"/>
    <w:rsid w:val="00FC2978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1149"/>
  <w15:chartTrackingRefBased/>
  <w15:docId w15:val="{02868686-7870-42E8-86DA-EA2548DA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63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263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26344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26344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26344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2634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344F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197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9743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97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9743D"/>
    <w:rPr>
      <w:sz w:val="18"/>
      <w:szCs w:val="18"/>
    </w:rPr>
  </w:style>
  <w:style w:type="paragraph" w:styleId="a9">
    <w:name w:val="Revision"/>
    <w:hidden/>
    <w:uiPriority w:val="99"/>
    <w:semiHidden/>
    <w:rsid w:val="00FB3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A8F40-31C2-4C8E-8D3E-328B87454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Windows User</cp:lastModifiedBy>
  <cp:revision>2</cp:revision>
  <dcterms:created xsi:type="dcterms:W3CDTF">2022-10-15T14:41:00Z</dcterms:created>
  <dcterms:modified xsi:type="dcterms:W3CDTF">2022-10-15T14:41:00Z</dcterms:modified>
</cp:coreProperties>
</file>